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28482" w14:textId="584B2581" w:rsidR="00601E7C" w:rsidRDefault="008F78D6" w:rsidP="00D2768D">
      <w:pPr>
        <w:pBdr>
          <w:bottom w:val="single" w:sz="6" w:space="1" w:color="auto"/>
        </w:pBdr>
        <w:jc w:val="center"/>
      </w:pPr>
      <w:r w:rsidRPr="008F78D6">
        <w:t>CSE535: Distributed Systems</w:t>
      </w:r>
      <w:r w:rsidRPr="008F78D6">
        <w:br/>
        <w:t>Project: Libra Consensus Algorithm</w:t>
      </w:r>
      <w:r w:rsidRPr="008F78D6">
        <w:br/>
        <w:t>Scott D. Stoller</w:t>
      </w:r>
      <w:r w:rsidRPr="008F78D6">
        <w:br/>
      </w:r>
      <w:r w:rsidRPr="008F78D6">
        <w:rPr>
          <w:b/>
          <w:bCs/>
        </w:rPr>
        <w:t>phase</w:t>
      </w:r>
      <w:r>
        <w:rPr>
          <w:b/>
          <w:bCs/>
        </w:rPr>
        <w:t xml:space="preserve"> 2</w:t>
      </w:r>
      <w:r w:rsidRPr="008F78D6">
        <w:rPr>
          <w:b/>
          <w:bCs/>
        </w:rPr>
        <w:t xml:space="preserve">: </w:t>
      </w:r>
      <w:proofErr w:type="spellStart"/>
      <w:ins w:id="0" w:author="Scott Stoller" w:date="2021-09-25T10:39:00Z">
        <w:r w:rsidR="00077FF2">
          <w:rPr>
            <w:b/>
            <w:bCs/>
          </w:rPr>
          <w:t>D</w:t>
        </w:r>
      </w:ins>
      <w:del w:id="1" w:author="Scott Stoller" w:date="2021-09-25T10:39:00Z">
        <w:r w:rsidDel="00077FF2">
          <w:rPr>
            <w:b/>
            <w:bCs/>
          </w:rPr>
          <w:delText xml:space="preserve">Libra </w:delText>
        </w:r>
      </w:del>
      <w:ins w:id="2" w:author="Scott Stoller" w:date="2021-09-25T10:39:00Z">
        <w:r w:rsidR="00077FF2">
          <w:rPr>
            <w:b/>
            <w:bCs/>
          </w:rPr>
          <w:t>iemBFT</w:t>
        </w:r>
        <w:proofErr w:type="spellEnd"/>
        <w:r w:rsidR="00077FF2">
          <w:rPr>
            <w:b/>
            <w:bCs/>
          </w:rPr>
          <w:t xml:space="preserve"> </w:t>
        </w:r>
      </w:ins>
      <w:r w:rsidR="00F77529">
        <w:rPr>
          <w:b/>
          <w:bCs/>
        </w:rPr>
        <w:t>c</w:t>
      </w:r>
      <w:r>
        <w:rPr>
          <w:b/>
          <w:bCs/>
        </w:rPr>
        <w:t>onsensus</w:t>
      </w:r>
      <w:r w:rsidR="00F77529">
        <w:rPr>
          <w:b/>
          <w:bCs/>
        </w:rPr>
        <w:t xml:space="preserve"> algorithm</w:t>
      </w:r>
      <w:r w:rsidRPr="008F78D6">
        <w:br/>
        <w:t>version: 2021-09-</w:t>
      </w:r>
      <w:ins w:id="3" w:author="Scott Stoller" w:date="2021-09-22T20:10:00Z">
        <w:r w:rsidR="00732687">
          <w:t>2</w:t>
        </w:r>
      </w:ins>
      <w:ins w:id="4" w:author="Scott Stoller" w:date="2021-09-27T10:12:00Z">
        <w:r w:rsidR="008A637F">
          <w:t>7</w:t>
        </w:r>
      </w:ins>
      <w:del w:id="5" w:author="Scott Stoller" w:date="2021-09-22T20:10:00Z">
        <w:r w:rsidRPr="008F78D6" w:rsidDel="00732687">
          <w:delText>0</w:delText>
        </w:r>
      </w:del>
      <w:del w:id="6" w:author="Scott Stoller" w:date="2021-09-06T13:22:00Z">
        <w:r w:rsidR="0092360B" w:rsidDel="009F2063">
          <w:delText>5</w:delText>
        </w:r>
      </w:del>
      <w:r w:rsidRPr="008F78D6">
        <w:br/>
        <w:t xml:space="preserve">due date: </w:t>
      </w:r>
      <w:r w:rsidR="00287B7D" w:rsidRPr="00287B7D">
        <w:t>1</w:t>
      </w:r>
      <w:ins w:id="7" w:author="Scott Stoller" w:date="2021-09-24T16:38:00Z">
        <w:r w:rsidR="0051211F">
          <w:t>4</w:t>
        </w:r>
      </w:ins>
      <w:del w:id="8" w:author="Scott Stoller" w:date="2021-09-24T16:38:00Z">
        <w:r w:rsidR="00287B7D" w:rsidRPr="00287B7D" w:rsidDel="0051211F">
          <w:delText>1</w:delText>
        </w:r>
      </w:del>
      <w:r w:rsidR="00111994" w:rsidRPr="00287B7D">
        <w:t xml:space="preserve"> Oct 202</w:t>
      </w:r>
      <w:r w:rsidRPr="00287B7D">
        <w:t>1</w:t>
      </w:r>
    </w:p>
    <w:p w14:paraId="03E19035" w14:textId="31696314" w:rsidR="00EA28E1" w:rsidRDefault="00EA28E1" w:rsidP="00EA28E1">
      <w:pPr>
        <w:pBdr>
          <w:bottom w:val="single" w:sz="6" w:space="1" w:color="auto"/>
        </w:pBdr>
      </w:pPr>
      <w:bookmarkStart w:id="9" w:name="_Hlk81733174"/>
      <w:r w:rsidRPr="00EA28E1">
        <w:rPr>
          <w:b/>
          <w:bCs/>
        </w:rPr>
        <w:t>Overview</w:t>
      </w:r>
    </w:p>
    <w:bookmarkEnd w:id="9"/>
    <w:p w14:paraId="7D851AE8" w14:textId="2A534586" w:rsidR="00EA28E1" w:rsidRDefault="00EA28E1" w:rsidP="00EA28E1">
      <w:pPr>
        <w:pBdr>
          <w:bottom w:val="single" w:sz="6" w:space="1" w:color="auto"/>
        </w:pBdr>
      </w:pPr>
      <w:r>
        <w:t xml:space="preserve">Implement the </w:t>
      </w:r>
      <w:del w:id="10" w:author="Scott Stoller" w:date="2021-09-24T16:34:00Z">
        <w:r w:rsidDel="006E1DCA">
          <w:delText xml:space="preserve">Libra (a.k.a. </w:delText>
        </w:r>
      </w:del>
      <w:del w:id="11" w:author="Scott Stoller" w:date="2021-09-25T10:39:00Z">
        <w:r w:rsidDel="00077FF2">
          <w:delText>d</w:delText>
        </w:r>
      </w:del>
      <w:proofErr w:type="spellStart"/>
      <w:ins w:id="12" w:author="Scott Stoller" w:date="2021-09-25T10:39:00Z">
        <w:r w:rsidR="00077FF2">
          <w:t>D</w:t>
        </w:r>
      </w:ins>
      <w:r>
        <w:t>iem</w:t>
      </w:r>
      <w:del w:id="13" w:author="Scott Stoller" w:date="2021-09-24T16:34:00Z">
        <w:r w:rsidDel="006E1DCA">
          <w:delText>)</w:delText>
        </w:r>
      </w:del>
      <w:ins w:id="14" w:author="Scott Stoller" w:date="2021-09-24T16:34:00Z">
        <w:r w:rsidR="006E1DCA">
          <w:t>BFT</w:t>
        </w:r>
        <w:proofErr w:type="spellEnd"/>
        <w:r w:rsidR="006E1DCA">
          <w:t xml:space="preserve"> v4</w:t>
        </w:r>
      </w:ins>
      <w:r>
        <w:t xml:space="preserve"> consensus algorithm, as described in the paper </w:t>
      </w:r>
      <w:r w:rsidR="00F50D54">
        <w:fldChar w:fldCharType="begin"/>
      </w:r>
      <w:ins w:id="15" w:author="Scott Stoller" w:date="2021-09-24T16:34:00Z">
        <w:r w:rsidR="006E1DCA">
          <w:instrText>HYPERLINK "https://developers.diem.com/docs/technical-papers/state-machine-replication-paper"</w:instrText>
        </w:r>
      </w:ins>
      <w:del w:id="16" w:author="Scott Stoller" w:date="2021-09-22T09:46:00Z">
        <w:r w:rsidR="00F50D54" w:rsidDel="002029E6">
          <w:delInstrText xml:space="preserve"> HYPERLINK "https://developers.diem.com/main/docs/publication-archive" </w:delInstrText>
        </w:r>
      </w:del>
      <w:r w:rsidR="00F50D54">
        <w:fldChar w:fldCharType="separate"/>
      </w:r>
      <w:del w:id="17" w:author="Scott Stoller" w:date="2021-09-24T16:34:00Z">
        <w:r w:rsidRPr="00EA28E1" w:rsidDel="006E1DCA">
          <w:rPr>
            <w:rStyle w:val="Hyperlink"/>
          </w:rPr>
          <w:delText>State Machine Replication in the Libra Blockchain</w:delText>
        </w:r>
      </w:del>
      <w:proofErr w:type="spellStart"/>
      <w:ins w:id="18" w:author="Scott Stoller" w:date="2021-09-24T16:34:00Z">
        <w:r w:rsidR="006E1DCA">
          <w:rPr>
            <w:rStyle w:val="Hyperlink"/>
          </w:rPr>
          <w:t>DiemBFT</w:t>
        </w:r>
        <w:proofErr w:type="spellEnd"/>
        <w:r w:rsidR="006E1DCA">
          <w:rPr>
            <w:rStyle w:val="Hyperlink"/>
          </w:rPr>
          <w:t xml:space="preserve"> v4 - State Machine Replication in the Diem Blockchain</w:t>
        </w:r>
      </w:ins>
      <w:r w:rsidR="00F50D54">
        <w:rPr>
          <w:rStyle w:val="Hyperlink"/>
        </w:rPr>
        <w:fldChar w:fldCharType="end"/>
      </w:r>
      <w:r>
        <w:t xml:space="preserve">.  </w:t>
      </w:r>
      <w:bookmarkStart w:id="19" w:name="_Hlk81733210"/>
      <w:r>
        <w:t>For additional references, see phase 1</w:t>
      </w:r>
      <w:r w:rsidR="0092360B">
        <w:t xml:space="preserve"> assignment</w:t>
      </w:r>
      <w:r>
        <w:t>.</w:t>
      </w:r>
      <w:bookmarkEnd w:id="19"/>
    </w:p>
    <w:p w14:paraId="75B4C921" w14:textId="77777777" w:rsidR="00EA28E1" w:rsidRPr="008F78D6" w:rsidRDefault="00EA28E1" w:rsidP="00EA28E1">
      <w:pPr>
        <w:pBdr>
          <w:bottom w:val="single" w:sz="6" w:space="1" w:color="auto"/>
        </w:pBdr>
      </w:pPr>
    </w:p>
    <w:p w14:paraId="21570E4C" w14:textId="03FBFC6A" w:rsidR="008F78D6" w:rsidRPr="008F78D6" w:rsidRDefault="002C2030" w:rsidP="008F78D6">
      <w:pPr>
        <w:rPr>
          <w:b/>
          <w:bCs/>
        </w:rPr>
      </w:pPr>
      <w:r>
        <w:rPr>
          <w:b/>
          <w:bCs/>
        </w:rPr>
        <w:t xml:space="preserve">1.  </w:t>
      </w:r>
      <w:r w:rsidR="008F78D6" w:rsidRPr="008F78D6">
        <w:rPr>
          <w:b/>
          <w:bCs/>
        </w:rPr>
        <w:t>Pseudo-code</w:t>
      </w:r>
    </w:p>
    <w:p w14:paraId="4CEC0482" w14:textId="352D3FA3" w:rsidR="00F77529" w:rsidRDefault="008F78D6" w:rsidP="008F78D6">
      <w:r>
        <w:t xml:space="preserve">The Libra consensus paper says, in the "Omitted, gory details" section: </w:t>
      </w:r>
      <w:proofErr w:type="gramStart"/>
      <w:r>
        <w:t>"In particular, when</w:t>
      </w:r>
      <w:proofErr w:type="gramEnd"/>
      <w:r>
        <w:t xml:space="preserve"> a message is handled in the pseudo code, we assume that its format and signature has been validated, and that the receivers has synced up with all ancestors and any other data referenced by meta-information in the message."  </w:t>
      </w:r>
      <w:r w:rsidR="00061701">
        <w:t>These tasks are also mentioned briefly in Section 4.1: “</w:t>
      </w:r>
      <w:r w:rsidR="00061701" w:rsidRPr="00061701">
        <w:t>For brevity, the description henceforth assumes messages have already been filtered for format and validity of cryptographic values, and that any information indirectly referenced by messages (e.g., a QC for a block) is filled by a lower-level communication substrate.</w:t>
      </w:r>
      <w:r w:rsidR="00061701">
        <w:t>”</w:t>
      </w:r>
      <w:r w:rsidR="00F77529">
        <w:t xml:space="preserve">  </w:t>
      </w:r>
      <w:r>
        <w:t xml:space="preserve">Provide pseudo-code for these </w:t>
      </w:r>
      <w:r w:rsidR="001C05B8">
        <w:t>aspects of the algorithm</w:t>
      </w:r>
      <w:r>
        <w:t xml:space="preserve">, </w:t>
      </w:r>
      <w:r w:rsidR="001C05B8">
        <w:t xml:space="preserve">by </w:t>
      </w:r>
      <w:r>
        <w:t>exten</w:t>
      </w:r>
      <w:r w:rsidR="001C05B8">
        <w:t xml:space="preserve">ding the </w:t>
      </w:r>
      <w:r>
        <w:t>pseudo-code</w:t>
      </w:r>
      <w:r w:rsidR="001C05B8">
        <w:t xml:space="preserve"> in the paper.  </w:t>
      </w:r>
      <w:ins w:id="20" w:author="Scott Stoller" w:date="2021-09-26T09:28:00Z">
        <w:r w:rsidR="00F5322A">
          <w:t>[Clarification regarding checks for format and validity of cryptographic values, it’s sufficient to sho</w:t>
        </w:r>
      </w:ins>
      <w:ins w:id="21" w:author="Scott Stoller" w:date="2021-09-26T09:29:00Z">
        <w:r w:rsidR="00F5322A">
          <w:t xml:space="preserve">w </w:t>
        </w:r>
        <w:r w:rsidR="00E17AE3">
          <w:t xml:space="preserve">the necessary </w:t>
        </w:r>
        <w:r w:rsidR="00F5322A">
          <w:t xml:space="preserve">calls to </w:t>
        </w:r>
        <w:r w:rsidR="00E17AE3">
          <w:t xml:space="preserve">functions that verify signatures and compute cryptographic hashes; you don’t need to show format checks, e.g., that </w:t>
        </w:r>
      </w:ins>
      <w:ins w:id="22" w:author="Scott Stoller" w:date="2021-09-26T09:30:00Z">
        <w:r w:rsidR="00C350CD">
          <w:t>a</w:t>
        </w:r>
      </w:ins>
      <w:ins w:id="23" w:author="Scott Stoller" w:date="2021-09-26T09:42:00Z">
        <w:r w:rsidR="008E3D36">
          <w:t xml:space="preserve"> message or object contains </w:t>
        </w:r>
      </w:ins>
      <w:ins w:id="24" w:author="Scott Stoller" w:date="2021-09-26T09:30:00Z">
        <w:r w:rsidR="00C350CD">
          <w:t xml:space="preserve">the expected fields or </w:t>
        </w:r>
      </w:ins>
      <w:ins w:id="25" w:author="Scott Stoller" w:date="2021-09-26T09:32:00Z">
        <w:r w:rsidR="00C350CD">
          <w:t xml:space="preserve">that a value is </w:t>
        </w:r>
      </w:ins>
      <w:ins w:id="26" w:author="Scott Stoller" w:date="2021-09-26T09:29:00Z">
        <w:r w:rsidR="00E17AE3">
          <w:t xml:space="preserve">a bit string of the </w:t>
        </w:r>
      </w:ins>
      <w:ins w:id="27" w:author="Scott Stoller" w:date="2021-09-26T09:30:00Z">
        <w:r w:rsidR="00E17AE3">
          <w:t>expected</w:t>
        </w:r>
      </w:ins>
      <w:ins w:id="28" w:author="Scott Stoller" w:date="2021-09-26T09:29:00Z">
        <w:r w:rsidR="00E17AE3">
          <w:t xml:space="preserve"> length.]  </w:t>
        </w:r>
      </w:ins>
      <w:r w:rsidR="001C05B8">
        <w:t>You can modify existing functions, modules, etc., and introduce additional functions.  U</w:t>
      </w:r>
      <w:r w:rsidR="00061701">
        <w:t>se similar notation</w:t>
      </w:r>
      <w:r w:rsidR="00F77529">
        <w:t xml:space="preserve"> </w:t>
      </w:r>
      <w:r w:rsidR="001C05B8">
        <w:t xml:space="preserve">and level of detail </w:t>
      </w:r>
      <w:r w:rsidR="00F77529">
        <w:t xml:space="preserve">as the </w:t>
      </w:r>
      <w:r w:rsidR="001C05B8">
        <w:t xml:space="preserve">existing </w:t>
      </w:r>
      <w:r w:rsidR="00F77529">
        <w:t>pseudocode.</w:t>
      </w:r>
    </w:p>
    <w:p w14:paraId="37E8EA07" w14:textId="65CAC8A2" w:rsidR="00F77529" w:rsidRDefault="00F77529" w:rsidP="008F78D6">
      <w:pPr>
        <w:rPr>
          <w:ins w:id="29" w:author="Scott Stoller" w:date="2021-09-06T18:44:00Z"/>
        </w:rPr>
      </w:pPr>
      <w:r>
        <w:t xml:space="preserve">Another </w:t>
      </w:r>
      <w:r w:rsidR="001C05B8">
        <w:t>aspect</w:t>
      </w:r>
      <w:r>
        <w:t xml:space="preserve"> glossed over in the pseudocode </w:t>
      </w:r>
      <w:r w:rsidR="001C05B8">
        <w:t xml:space="preserve">in the paper </w:t>
      </w:r>
      <w:r>
        <w:t>is exactly which client requests to include in each proposal</w:t>
      </w:r>
      <w:r w:rsidR="002C2030">
        <w:t xml:space="preserve">, and </w:t>
      </w:r>
      <w:r w:rsidR="001C05B8">
        <w:t xml:space="preserve">how </w:t>
      </w:r>
      <w:r w:rsidR="002C2030">
        <w:t xml:space="preserve">duplicate </w:t>
      </w:r>
      <w:r w:rsidR="001C05B8">
        <w:t xml:space="preserve">(retransmitted) </w:t>
      </w:r>
      <w:r w:rsidR="002C2030">
        <w:t>requests</w:t>
      </w:r>
      <w:r w:rsidR="001C05B8">
        <w:t xml:space="preserve"> are</w:t>
      </w:r>
      <w:r w:rsidR="00E53D72">
        <w:t xml:space="preserve"> handled</w:t>
      </w:r>
      <w:r>
        <w:t xml:space="preserve">.  Extend the </w:t>
      </w:r>
      <w:r w:rsidR="002C2030">
        <w:t xml:space="preserve">pseudocode to </w:t>
      </w:r>
      <w:r w:rsidR="001C05B8">
        <w:t>include these aspects</w:t>
      </w:r>
      <w:r w:rsidR="002C2030">
        <w:t xml:space="preserve">.  </w:t>
      </w:r>
      <w:r w:rsidR="001C05B8">
        <w:t xml:space="preserve">Explain your design in </w:t>
      </w:r>
      <w:r w:rsidR="002C2030">
        <w:t xml:space="preserve">comments </w:t>
      </w:r>
      <w:r w:rsidR="00E15E1C">
        <w:t xml:space="preserve">embedded </w:t>
      </w:r>
      <w:r w:rsidR="002C2030">
        <w:t xml:space="preserve">in </w:t>
      </w:r>
      <w:r w:rsidR="001C05B8">
        <w:t xml:space="preserve">or accompanying the </w:t>
      </w:r>
      <w:r w:rsidR="002C2030">
        <w:t>pseudocode.</w:t>
      </w:r>
    </w:p>
    <w:p w14:paraId="2F7FCFCF" w14:textId="485A6F80" w:rsidR="00B40DD0" w:rsidRDefault="00B40DD0" w:rsidP="008F78D6">
      <w:ins w:id="30" w:author="Scott Stoller" w:date="2021-09-06T18:44:00Z">
        <w:r>
          <w:t xml:space="preserve">Extend the pseudocode </w:t>
        </w:r>
      </w:ins>
      <w:ins w:id="31" w:author="Scott Stoller" w:date="2021-09-07T10:48:00Z">
        <w:r w:rsidR="00B81F3B">
          <w:t xml:space="preserve">so that a client can determine </w:t>
        </w:r>
      </w:ins>
      <w:ins w:id="32" w:author="Scott Stoller" w:date="2021-09-06T18:45:00Z">
        <w:r>
          <w:t xml:space="preserve">when a command it </w:t>
        </w:r>
      </w:ins>
      <w:ins w:id="33" w:author="Scott Stoller" w:date="2021-09-06T18:46:00Z">
        <w:r w:rsidR="00C04221">
          <w:t>submitted</w:t>
        </w:r>
      </w:ins>
      <w:ins w:id="34" w:author="Scott Stoller" w:date="2021-09-06T18:45:00Z">
        <w:r>
          <w:t xml:space="preserve"> has been</w:t>
        </w:r>
      </w:ins>
      <w:ins w:id="35" w:author="Scott Stoller" w:date="2021-09-06T18:46:00Z">
        <w:r w:rsidR="00C04221">
          <w:t xml:space="preserve"> </w:t>
        </w:r>
      </w:ins>
      <w:ins w:id="36" w:author="Scott Stoller" w:date="2021-09-06T18:45:00Z">
        <w:r>
          <w:t>committed to the ledger.</w:t>
        </w:r>
      </w:ins>
    </w:p>
    <w:p w14:paraId="62B9B9A5" w14:textId="62C04785" w:rsidR="001C05B8" w:rsidRDefault="001C05B8" w:rsidP="008F78D6">
      <w:r>
        <w:t>Your submission needs to include only modified or added parts of the pseudocode; you do not need to copy unmodified parts of the pseudocode.</w:t>
      </w:r>
    </w:p>
    <w:p w14:paraId="0E6E6102" w14:textId="16E65DC8" w:rsidR="008F78D6" w:rsidRPr="008F78D6" w:rsidRDefault="002C2030" w:rsidP="008F78D6">
      <w:pPr>
        <w:rPr>
          <w:b/>
          <w:bCs/>
        </w:rPr>
      </w:pPr>
      <w:r>
        <w:rPr>
          <w:b/>
          <w:bCs/>
        </w:rPr>
        <w:t xml:space="preserve">2. </w:t>
      </w:r>
      <w:r w:rsidR="008F78D6" w:rsidRPr="008F78D6">
        <w:rPr>
          <w:b/>
          <w:bCs/>
        </w:rPr>
        <w:t>Code</w:t>
      </w:r>
    </w:p>
    <w:p w14:paraId="76CA8B46" w14:textId="1D116A60" w:rsidR="008F78D6" w:rsidRDefault="008F78D6" w:rsidP="008F78D6">
      <w:r>
        <w:t xml:space="preserve">Implement the </w:t>
      </w:r>
      <w:del w:id="37" w:author="Scott Stoller" w:date="2021-09-26T12:36:00Z">
        <w:r w:rsidDel="00490D86">
          <w:delText xml:space="preserve">Libra </w:delText>
        </w:r>
      </w:del>
      <w:proofErr w:type="spellStart"/>
      <w:ins w:id="38" w:author="Scott Stoller" w:date="2021-09-26T12:36:00Z">
        <w:r w:rsidR="00490D86">
          <w:t>diemBFT</w:t>
        </w:r>
        <w:proofErr w:type="spellEnd"/>
        <w:r w:rsidR="00490D86">
          <w:t xml:space="preserve"> v4  </w:t>
        </w:r>
      </w:ins>
      <w:r>
        <w:t>consensus algorithm</w:t>
      </w:r>
      <w:r w:rsidR="00853C74">
        <w:t>, including clients</w:t>
      </w:r>
      <w:r w:rsidR="00FB41B7">
        <w:t xml:space="preserve"> that can </w:t>
      </w:r>
      <w:r w:rsidR="00FB41B7" w:rsidRPr="00FB41B7">
        <w:t>drive test cases specified in the configuration</w:t>
      </w:r>
      <w:r>
        <w:t>.  your code should correspond closely to the pseudocode in the paper</w:t>
      </w:r>
      <w:r w:rsidR="002F0AEB">
        <w:t xml:space="preserve"> (with your extensions)</w:t>
      </w:r>
      <w:r>
        <w:t xml:space="preserve">, by using the same or similar names for classes, functions, variables, etc. </w:t>
      </w:r>
      <w:r w:rsidR="009615EC">
        <w:t xml:space="preserve"> T</w:t>
      </w:r>
      <w:r>
        <w:t xml:space="preserve">o further demonstrate this correspondence, each fragment of code </w:t>
      </w:r>
      <w:r w:rsidR="002F0AEB">
        <w:t xml:space="preserve">should be preceded </w:t>
      </w:r>
      <w:r>
        <w:t>with a comment containing a copy of the corresponding line of pseudocode, if any.</w:t>
      </w:r>
    </w:p>
    <w:p w14:paraId="51DFCC9E" w14:textId="3C766E00" w:rsidR="003B783A" w:rsidRDefault="00F84706" w:rsidP="00735877">
      <w:r>
        <w:rPr>
          <w:b/>
          <w:bCs/>
        </w:rPr>
        <w:t xml:space="preserve">2.1 </w:t>
      </w:r>
      <w:r w:rsidR="003A5036" w:rsidRPr="003A5036">
        <w:rPr>
          <w:b/>
          <w:bCs/>
        </w:rPr>
        <w:t>Logs.</w:t>
      </w:r>
      <w:r w:rsidR="003A5036">
        <w:t xml:space="preserve"> </w:t>
      </w:r>
      <w:r w:rsidR="003B783A">
        <w:t xml:space="preserve">Each process </w:t>
      </w:r>
      <w:r w:rsidR="001C05B8">
        <w:t xml:space="preserve">should </w:t>
      </w:r>
      <w:r w:rsidR="003B783A">
        <w:t xml:space="preserve">generate a comprehensive </w:t>
      </w:r>
      <w:r w:rsidR="001C05B8">
        <w:t>log file</w:t>
      </w:r>
      <w:r w:rsidR="003B783A">
        <w:t xml:space="preserve"> </w:t>
      </w:r>
      <w:r w:rsidR="003B783A" w:rsidRPr="003B783A">
        <w:t>describing initial settings</w:t>
      </w:r>
      <w:r w:rsidR="003B783A">
        <w:t xml:space="preserve"> (read from configuration)</w:t>
      </w:r>
      <w:r w:rsidR="003B783A" w:rsidRPr="003B783A">
        <w:t xml:space="preserve">, </w:t>
      </w:r>
      <w:r w:rsidR="003B783A">
        <w:t xml:space="preserve">any generated seeds for pseudorandom number generators, </w:t>
      </w:r>
      <w:r w:rsidR="003B783A" w:rsidRPr="003B783A">
        <w:t xml:space="preserve">the content of every message </w:t>
      </w:r>
      <w:r w:rsidR="003B783A" w:rsidRPr="003B783A">
        <w:lastRenderedPageBreak/>
        <w:t>received, the content of every message sent, and details of every significant internal action</w:t>
      </w:r>
      <w:r w:rsidR="003B783A">
        <w:t xml:space="preserve"> (</w:t>
      </w:r>
      <w:r w:rsidR="00683009">
        <w:t>timeouts, committing blocks in the ledger, etc.</w:t>
      </w:r>
      <w:r w:rsidR="003B783A">
        <w:t>)</w:t>
      </w:r>
      <w:r w:rsidR="003B783A" w:rsidRPr="003B783A">
        <w:t xml:space="preserve">.  every log entry should contain a real-time timestamp. </w:t>
      </w:r>
      <w:r w:rsidR="003B783A">
        <w:t xml:space="preserve"> </w:t>
      </w:r>
      <w:r w:rsidR="003B783A" w:rsidRPr="003B783A">
        <w:t>the log file should have a self-describing format, in the sense that each value is labeled with a name indicating its meaning.  for example, each component of a message should be labeled to indicate its meaning; do not rely on the reader to know that the first component of the tuple means X, the second component means Y, etc.</w:t>
      </w:r>
      <w:ins w:id="39" w:author="Scott Stoller" w:date="2021-09-23T22:02:00Z">
        <w:r w:rsidR="00BB4EA8">
          <w:t xml:space="preserve">  Log files should have meaningful names</w:t>
        </w:r>
      </w:ins>
      <w:ins w:id="40" w:author="Scott Stoller" w:date="2021-09-23T22:03:00Z">
        <w:r w:rsidR="00BB4EA8">
          <w:t xml:space="preserve">, e.g., </w:t>
        </w:r>
        <w:r w:rsidR="00BB4EA8" w:rsidRPr="00BB4EA8">
          <w:t xml:space="preserve">the </w:t>
        </w:r>
      </w:ins>
      <w:ins w:id="41" w:author="Scott Stoller" w:date="2021-09-23T22:04:00Z">
        <w:r w:rsidR="00BB4EA8">
          <w:t xml:space="preserve">same </w:t>
        </w:r>
      </w:ins>
      <w:ins w:id="42" w:author="Scott Stoller" w:date="2021-09-23T22:03:00Z">
        <w:r w:rsidR="00BB4EA8" w:rsidRPr="00BB4EA8">
          <w:t xml:space="preserve">name </w:t>
        </w:r>
      </w:ins>
      <w:ins w:id="43" w:author="Scott Stoller" w:date="2021-09-23T22:04:00Z">
        <w:r w:rsidR="00BB4EA8">
          <w:t xml:space="preserve">as </w:t>
        </w:r>
      </w:ins>
      <w:ins w:id="44" w:author="Scott Stoller" w:date="2021-09-23T22:03:00Z">
        <w:r w:rsidR="00BB4EA8" w:rsidRPr="00BB4EA8">
          <w:t xml:space="preserve">the corresponding configuration file </w:t>
        </w:r>
        <w:r w:rsidR="00BB4EA8">
          <w:t>or test case</w:t>
        </w:r>
      </w:ins>
      <w:ins w:id="45" w:author="Scott Stoller" w:date="2021-09-23T22:04:00Z">
        <w:r w:rsidR="00BB4EA8">
          <w:t>.</w:t>
        </w:r>
      </w:ins>
    </w:p>
    <w:p w14:paraId="3451D49D" w14:textId="71247508" w:rsidR="003B783A" w:rsidRDefault="003B783A" w:rsidP="00735877">
      <w:r>
        <w:t xml:space="preserve">For systems implemented in </w:t>
      </w:r>
      <w:r w:rsidRPr="003B783A">
        <w:t>DistAlgo, the log file should be produced using DistAlgo's built-in support for logging.  See the "Logging output" section of the DistAlgo language description (language.pdf) and the logging-related command-line options (search for "log" in the output of "python -m da --help").</w:t>
      </w:r>
    </w:p>
    <w:p w14:paraId="5607E4A3" w14:textId="6FFC962D" w:rsidR="006C1D16" w:rsidRDefault="00F84706" w:rsidP="00735877">
      <w:r>
        <w:rPr>
          <w:b/>
          <w:bCs/>
        </w:rPr>
        <w:t>2.2</w:t>
      </w:r>
      <w:r w:rsidR="008E45AA">
        <w:rPr>
          <w:b/>
          <w:bCs/>
        </w:rPr>
        <w:t xml:space="preserve"> Running the system</w:t>
      </w:r>
      <w:r w:rsidR="006C1D16" w:rsidRPr="006C1D16">
        <w:rPr>
          <w:b/>
          <w:bCs/>
        </w:rPr>
        <w:t>.</w:t>
      </w:r>
      <w:r w:rsidR="006C1D16">
        <w:rPr>
          <w:b/>
          <w:bCs/>
        </w:rPr>
        <w:t xml:space="preserve">  </w:t>
      </w:r>
      <w:r w:rsidR="006C1D16" w:rsidRPr="006C1D16">
        <w:t xml:space="preserve">In </w:t>
      </w:r>
      <w:r w:rsidR="006C1D16">
        <w:t xml:space="preserve">simple </w:t>
      </w:r>
      <w:r w:rsidR="006C1D16" w:rsidRPr="006C1D16">
        <w:t>DistAlgo</w:t>
      </w:r>
      <w:r w:rsidR="006C1D16">
        <w:t xml:space="preserve"> programs</w:t>
      </w:r>
      <w:r w:rsidR="006C1D16" w:rsidRPr="006C1D16">
        <w:t xml:space="preserve">, </w:t>
      </w:r>
      <w:r w:rsidR="006C1D16">
        <w:t xml:space="preserve">the </w:t>
      </w:r>
      <w:r w:rsidR="00CB0A6D">
        <w:t xml:space="preserve">top-level </w:t>
      </w:r>
      <w:r w:rsidR="006C1D16">
        <w:t>main</w:t>
      </w:r>
      <w:r w:rsidR="00CB0A6D">
        <w:t>()</w:t>
      </w:r>
      <w:r w:rsidR="006C1D16">
        <w:t xml:space="preserve"> creates and starts the other processes.  </w:t>
      </w:r>
      <w:r w:rsidR="00AD6BE8">
        <w:t>Instead, you should add a level of indirection</w:t>
      </w:r>
      <w:r w:rsidR="000568FF">
        <w:t xml:space="preserve">: </w:t>
      </w:r>
      <w:r w:rsidR="00416A65">
        <w:t xml:space="preserve">put that functionality in the run method of </w:t>
      </w:r>
      <w:r w:rsidR="008E45AA">
        <w:t xml:space="preserve">a </w:t>
      </w:r>
      <w:r w:rsidR="00416A65">
        <w:t>process class</w:t>
      </w:r>
      <w:r w:rsidR="003E4C36">
        <w:t xml:space="preserve"> (e.g., a Run class)</w:t>
      </w:r>
      <w:r w:rsidR="00416A65">
        <w:t>, and hav</w:t>
      </w:r>
      <w:r w:rsidR="000568FF">
        <w:t>e</w:t>
      </w:r>
      <w:r w:rsidR="00416A65">
        <w:t xml:space="preserve"> the </w:t>
      </w:r>
      <w:r w:rsidR="00CB0A6D">
        <w:t xml:space="preserve">top-level </w:t>
      </w:r>
      <w:r w:rsidR="00416A65">
        <w:t>main</w:t>
      </w:r>
      <w:r w:rsidR="00CB0A6D">
        <w:t xml:space="preserve">() </w:t>
      </w:r>
      <w:r w:rsidR="00416A65">
        <w:t>create and start instance</w:t>
      </w:r>
      <w:r w:rsidR="008C2FCB">
        <w:t>(s)</w:t>
      </w:r>
      <w:r w:rsidR="00416A65">
        <w:t xml:space="preserve"> of that class.  </w:t>
      </w:r>
      <w:r w:rsidR="008C2FCB">
        <w:t xml:space="preserve">This increases flexibility.  For example, the </w:t>
      </w:r>
      <w:r w:rsidR="007D7AAD">
        <w:t xml:space="preserve">top-level </w:t>
      </w:r>
      <w:r w:rsidR="008C2FCB">
        <w:t>main</w:t>
      </w:r>
      <w:r w:rsidR="007D7AAD">
        <w:t xml:space="preserve">() </w:t>
      </w:r>
      <w:r w:rsidR="008C2FCB">
        <w:t xml:space="preserve">could easily iterate through a list of </w:t>
      </w:r>
      <w:r w:rsidR="00835AD7">
        <w:t xml:space="preserve">scenarios or </w:t>
      </w:r>
      <w:r w:rsidR="008C2FCB">
        <w:t>test cases</w:t>
      </w:r>
      <w:r w:rsidR="00C93B78">
        <w:t xml:space="preserve"> (each with a different configuration)</w:t>
      </w:r>
      <w:r w:rsidR="008C2FCB">
        <w:t xml:space="preserve"> and create </w:t>
      </w:r>
      <w:r w:rsidR="007242BF">
        <w:t xml:space="preserve">and start </w:t>
      </w:r>
      <w:r w:rsidR="008C2FCB">
        <w:t xml:space="preserve">an instance of </w:t>
      </w:r>
      <w:r w:rsidR="003E4C36">
        <w:t xml:space="preserve">Run </w:t>
      </w:r>
      <w:r w:rsidR="008C2FCB">
        <w:t xml:space="preserve">to run each </w:t>
      </w:r>
      <w:r w:rsidR="007E6E3D">
        <w:t>of them</w:t>
      </w:r>
      <w:r w:rsidR="008C2FCB">
        <w:t>.  To support this,</w:t>
      </w:r>
      <w:r w:rsidR="003E4C36">
        <w:t xml:space="preserve"> </w:t>
      </w:r>
      <w:r w:rsidR="008C2FCB">
        <w:t xml:space="preserve">configuration information </w:t>
      </w:r>
      <w:r w:rsidR="008E45AA">
        <w:t xml:space="preserve">should be passed to </w:t>
      </w:r>
      <w:proofErr w:type="spellStart"/>
      <w:r w:rsidR="008E45AA">
        <w:t>Run.setup</w:t>
      </w:r>
      <w:proofErr w:type="spellEnd"/>
      <w:r w:rsidR="008C2FCB">
        <w:t>.</w:t>
      </w:r>
      <w:r w:rsidR="00835AD7">
        <w:t xml:space="preserve">  </w:t>
      </w:r>
      <w:r w:rsidR="00DE1FC3">
        <w:t xml:space="preserve">This approach is illustrated in </w:t>
      </w:r>
      <w:proofErr w:type="spellStart"/>
      <w:r w:rsidR="00DE1FC3">
        <w:t>ping.da</w:t>
      </w:r>
      <w:proofErr w:type="spellEnd"/>
      <w:r w:rsidR="00DE1FC3">
        <w:t xml:space="preserve"> (based on </w:t>
      </w:r>
      <w:r w:rsidR="00577F98">
        <w:t>da/</w:t>
      </w:r>
      <w:r w:rsidR="00287B7D">
        <w:t>examples</w:t>
      </w:r>
      <w:r w:rsidR="00577F98">
        <w:t>/</w:t>
      </w:r>
      <w:proofErr w:type="spellStart"/>
      <w:r w:rsidR="00577F98">
        <w:t>ping.da</w:t>
      </w:r>
      <w:proofErr w:type="spellEnd"/>
      <w:r w:rsidR="00DE1FC3">
        <w:t xml:space="preserve">) and </w:t>
      </w:r>
      <w:proofErr w:type="spellStart"/>
      <w:r w:rsidR="00DE1FC3">
        <w:t>testping.da</w:t>
      </w:r>
      <w:proofErr w:type="spellEnd"/>
      <w:r w:rsidR="00DE1FC3">
        <w:t xml:space="preserve">, </w:t>
      </w:r>
      <w:r w:rsidR="00835AD7">
        <w:t>attached</w:t>
      </w:r>
      <w:r w:rsidR="00577F98">
        <w:t xml:space="preserve"> on Blackboard</w:t>
      </w:r>
    </w:p>
    <w:p w14:paraId="62EE24C2" w14:textId="12EFD8AB" w:rsidR="00FA0144" w:rsidRDefault="00F84706" w:rsidP="00735877">
      <w:r>
        <w:rPr>
          <w:b/>
          <w:bCs/>
        </w:rPr>
        <w:t>2.</w:t>
      </w:r>
      <w:r w:rsidR="003A5036" w:rsidRPr="003A5036">
        <w:rPr>
          <w:b/>
          <w:bCs/>
        </w:rPr>
        <w:t>3 Configuration</w:t>
      </w:r>
      <w:r w:rsidR="005643C1">
        <w:rPr>
          <w:b/>
          <w:bCs/>
        </w:rPr>
        <w:t>.</w:t>
      </w:r>
      <w:r w:rsidR="005D3373">
        <w:rPr>
          <w:b/>
          <w:bCs/>
        </w:rPr>
        <w:t xml:space="preserve"> </w:t>
      </w:r>
      <w:r w:rsidR="003A5036">
        <w:t xml:space="preserve">Configuration information for a scenario includes number of replicas, number of faulty replicas, number of clients, seeds for pseudorandom number generators (so results are reproducible), timeout-related values (e.g., the value of </w:t>
      </w:r>
      <w:r w:rsidR="003A5036">
        <w:sym w:font="Symbol" w:char="F044"/>
      </w:r>
      <w:r w:rsidR="003A5036">
        <w:t>, if you use 4</w:t>
      </w:r>
      <w:r w:rsidR="003A5036">
        <w:sym w:font="Symbol" w:char="F0B4"/>
      </w:r>
      <w:r w:rsidR="003A5036">
        <w:sym w:font="Symbol" w:char="F044"/>
      </w:r>
      <w:r w:rsidR="003A5036">
        <w:t xml:space="preserve"> as the round timer formula in Pacemaker)</w:t>
      </w:r>
      <w:r w:rsidR="00A46246">
        <w:t>,</w:t>
      </w:r>
      <w:r w:rsidR="003A5036">
        <w:t xml:space="preserve"> specification of </w:t>
      </w:r>
      <w:r w:rsidR="00A46246">
        <w:t xml:space="preserve">the </w:t>
      </w:r>
      <w:r w:rsidR="003A5036">
        <w:t>workload</w:t>
      </w:r>
      <w:r w:rsidR="00A46246">
        <w:t xml:space="preserve"> that </w:t>
      </w:r>
      <w:r w:rsidR="003A5036">
        <w:t xml:space="preserve">clients should generate (e.g., send a specified number of requests with specified delays between them), etc.  </w:t>
      </w:r>
      <w:r w:rsidR="002F312A">
        <w:t>If s</w:t>
      </w:r>
      <w:r w:rsidR="003A5036">
        <w:t xml:space="preserve">eeds </w:t>
      </w:r>
      <w:r w:rsidR="002F312A">
        <w:t xml:space="preserve">are </w:t>
      </w:r>
      <w:r w:rsidR="003A5036">
        <w:t xml:space="preserve">omitted from a particular configuration, </w:t>
      </w:r>
      <w:r w:rsidR="002F312A">
        <w:t xml:space="preserve">the system should pseudorandomly generate </w:t>
      </w:r>
      <w:r w:rsidR="003A5036">
        <w:t xml:space="preserve">seeds and </w:t>
      </w:r>
      <w:r w:rsidR="002F312A">
        <w:t xml:space="preserve">write them </w:t>
      </w:r>
      <w:r w:rsidR="003A5036">
        <w:t>to a log file.</w:t>
      </w:r>
    </w:p>
    <w:p w14:paraId="722CDC22" w14:textId="2B6EBF59" w:rsidR="00247E3D" w:rsidRDefault="00247E3D" w:rsidP="00735877">
      <w:r>
        <w:t xml:space="preserve">Configuration should be expressed in DistAlgo </w:t>
      </w:r>
      <w:r w:rsidR="0073643F">
        <w:t>(not</w:t>
      </w:r>
      <w:r w:rsidR="00051A04">
        <w:t xml:space="preserve"> </w:t>
      </w:r>
      <w:r w:rsidR="00420F3A">
        <w:t>JSON</w:t>
      </w:r>
      <w:r w:rsidR="00051A04">
        <w:t>, etc.</w:t>
      </w:r>
      <w:r w:rsidR="0073643F">
        <w:t xml:space="preserve">) </w:t>
      </w:r>
      <w:r>
        <w:t xml:space="preserve">and passed to </w:t>
      </w:r>
      <w:proofErr w:type="spellStart"/>
      <w:r w:rsidR="00C22305">
        <w:t>Run</w:t>
      </w:r>
      <w:r>
        <w:t>.setup</w:t>
      </w:r>
      <w:proofErr w:type="spellEnd"/>
      <w:r>
        <w:t>.</w:t>
      </w:r>
      <w:r w:rsidR="00577F98">
        <w:t xml:space="preserve">  This is illustrated in </w:t>
      </w:r>
      <w:proofErr w:type="spellStart"/>
      <w:r w:rsidR="00577F98">
        <w:t>testping.da</w:t>
      </w:r>
      <w:proofErr w:type="spellEnd"/>
      <w:r w:rsidR="007B44C2">
        <w:t>.</w:t>
      </w:r>
    </w:p>
    <w:p w14:paraId="2E919046" w14:textId="5F476359" w:rsidR="00C22305" w:rsidRDefault="00C22305" w:rsidP="00C22305">
      <w:r>
        <w:rPr>
          <w:b/>
          <w:bCs/>
        </w:rPr>
        <w:t xml:space="preserve">2.4 </w:t>
      </w:r>
      <w:r w:rsidR="00F13F4C">
        <w:rPr>
          <w:b/>
          <w:bCs/>
        </w:rPr>
        <w:t xml:space="preserve">Process </w:t>
      </w:r>
      <w:r w:rsidRPr="000E2E97">
        <w:rPr>
          <w:b/>
          <w:bCs/>
        </w:rPr>
        <w:t>Termination</w:t>
      </w:r>
      <w:r w:rsidR="00D23C06">
        <w:rPr>
          <w:b/>
          <w:bCs/>
        </w:rPr>
        <w:t xml:space="preserve">.  </w:t>
      </w:r>
      <w:r w:rsidR="00D23C06" w:rsidRPr="00D23C06">
        <w:t>T</w:t>
      </w:r>
      <w:r>
        <w:t xml:space="preserve">o run test cases one at a time, the test driver needs to know when a test case has finished.  </w:t>
      </w:r>
      <w:r w:rsidR="00D23C06">
        <w:t>F</w:t>
      </w:r>
      <w:r>
        <w:t xml:space="preserve">or </w:t>
      </w:r>
      <w:r w:rsidR="00D23C06">
        <w:t xml:space="preserve">example, </w:t>
      </w:r>
      <w:r>
        <w:t xml:space="preserve">clients </w:t>
      </w:r>
      <w:r w:rsidR="00D23C06">
        <w:t xml:space="preserve">can tell </w:t>
      </w:r>
      <w:r w:rsidR="00E67B28">
        <w:t xml:space="preserve">their parent Run process </w:t>
      </w:r>
      <w:r w:rsidR="00D23C06">
        <w:t>when they are finished with their workload</w:t>
      </w:r>
      <w:r w:rsidR="00F82CE9">
        <w:t xml:space="preserve"> and </w:t>
      </w:r>
      <w:r w:rsidR="00CB0618">
        <w:t xml:space="preserve">about </w:t>
      </w:r>
      <w:r w:rsidR="00F82CE9">
        <w:t>to exit</w:t>
      </w:r>
      <w:r w:rsidR="00D23C06">
        <w:t xml:space="preserve">, and </w:t>
      </w:r>
      <w:r w:rsidR="00E67B28">
        <w:t xml:space="preserve">the </w:t>
      </w:r>
      <w:r w:rsidR="00D23C06">
        <w:t xml:space="preserve">Run </w:t>
      </w:r>
      <w:r w:rsidR="00E67B28">
        <w:t xml:space="preserve">process </w:t>
      </w:r>
      <w:r w:rsidR="00D23C06">
        <w:t xml:space="preserve">can then tell </w:t>
      </w:r>
      <w:r w:rsidR="00FF327F">
        <w:t>replicas to exit</w:t>
      </w:r>
      <w:r>
        <w:t>.</w:t>
      </w:r>
      <w:r w:rsidR="00CB0618">
        <w:t xml:space="preserve">  Similar logic is used in da/examples/</w:t>
      </w:r>
      <w:proofErr w:type="spellStart"/>
      <w:r w:rsidR="00CB0618">
        <w:t>lapaxos.da</w:t>
      </w:r>
      <w:proofErr w:type="spellEnd"/>
      <w:r w:rsidR="00CB0618">
        <w:t>, where learners tell the main process when they are finished, and the main process tells acceptors and proposers to exit.</w:t>
      </w:r>
    </w:p>
    <w:p w14:paraId="069CD94F" w14:textId="4C4CD7EA" w:rsidR="00C97C22" w:rsidRDefault="0032098C" w:rsidP="00123C64">
      <w:pPr>
        <w:rPr>
          <w:ins w:id="46" w:author="Scott Stoller" w:date="2021-09-22T17:19:00Z"/>
        </w:rPr>
      </w:pPr>
      <w:r>
        <w:rPr>
          <w:b/>
          <w:bCs/>
        </w:rPr>
        <w:t>2.</w:t>
      </w:r>
      <w:r w:rsidR="000A7982">
        <w:rPr>
          <w:b/>
          <w:bCs/>
        </w:rPr>
        <w:t>5</w:t>
      </w:r>
      <w:r w:rsidR="00CA437A" w:rsidRPr="00CA437A">
        <w:rPr>
          <w:b/>
          <w:bCs/>
        </w:rPr>
        <w:t xml:space="preserve"> Fault Injection</w:t>
      </w:r>
      <w:r w:rsidR="00AD5561">
        <w:rPr>
          <w:b/>
          <w:bCs/>
        </w:rPr>
        <w:t>.</w:t>
      </w:r>
      <w:r w:rsidR="00F436D3">
        <w:rPr>
          <w:b/>
          <w:bCs/>
        </w:rPr>
        <w:t xml:space="preserve">  </w:t>
      </w:r>
      <w:r w:rsidR="00F436D3" w:rsidRPr="00F436D3">
        <w:t>You</w:t>
      </w:r>
      <w:r w:rsidR="00F436D3">
        <w:t xml:space="preserve">r code should be able to simulate </w:t>
      </w:r>
      <w:r w:rsidR="001556A7">
        <w:t>mess</w:t>
      </w:r>
      <w:r w:rsidR="005976D6">
        <w:t>a</w:t>
      </w:r>
      <w:r w:rsidR="001556A7">
        <w:t xml:space="preserve">ge </w:t>
      </w:r>
      <w:ins w:id="47" w:author="Scott Stoller" w:date="2021-09-22T09:37:00Z">
        <w:r w:rsidR="00236860">
          <w:t>failures</w:t>
        </w:r>
      </w:ins>
      <w:del w:id="48" w:author="Scott Stoller" w:date="2021-09-22T09:37:00Z">
        <w:r w:rsidR="001556A7" w:rsidDel="00236860">
          <w:delText>loss</w:delText>
        </w:r>
      </w:del>
      <w:r w:rsidR="001556A7">
        <w:t xml:space="preserve"> </w:t>
      </w:r>
      <w:r w:rsidR="005976D6">
        <w:t xml:space="preserve">and </w:t>
      </w:r>
      <w:r w:rsidR="00F436D3">
        <w:t xml:space="preserve">some </w:t>
      </w:r>
      <w:r w:rsidR="005976D6">
        <w:t xml:space="preserve">simple </w:t>
      </w:r>
      <w:r w:rsidR="00AB1ED4">
        <w:t xml:space="preserve">kinds </w:t>
      </w:r>
      <w:r w:rsidR="005976D6">
        <w:t xml:space="preserve">of misbehavior by </w:t>
      </w:r>
      <w:ins w:id="49" w:author="Scott Stoller" w:date="2021-09-22T20:09:00Z">
        <w:r w:rsidR="00F245EF">
          <w:t xml:space="preserve">faulty </w:t>
        </w:r>
      </w:ins>
      <w:r w:rsidR="005976D6">
        <w:t>replicas,</w:t>
      </w:r>
      <w:r w:rsidR="00AB1ED4">
        <w:t xml:space="preserve"> with</w:t>
      </w:r>
      <w:r w:rsidR="00F436D3">
        <w:t xml:space="preserve"> </w:t>
      </w:r>
      <w:r w:rsidR="00897D98">
        <w:t xml:space="preserve">the </w:t>
      </w:r>
      <w:r w:rsidR="00F436D3">
        <w:t>configuratio</w:t>
      </w:r>
      <w:r w:rsidR="00897D98">
        <w:t>n</w:t>
      </w:r>
      <w:r w:rsidR="005976D6">
        <w:t xml:space="preserve"> specifying details of the </w:t>
      </w:r>
      <w:r w:rsidR="00AB1ED4">
        <w:t xml:space="preserve">desired </w:t>
      </w:r>
      <w:r w:rsidR="005976D6">
        <w:t>failure scenario</w:t>
      </w:r>
      <w:r w:rsidR="00AB1ED4">
        <w:t>.</w:t>
      </w:r>
      <w:r w:rsidR="006665BF">
        <w:t xml:space="preserve">  </w:t>
      </w:r>
      <w:del w:id="50" w:author="Scott Stoller" w:date="2021-09-07T11:13:00Z">
        <w:r w:rsidR="006665BF" w:rsidDel="00123C64">
          <w:delText xml:space="preserve">Details of the </w:delText>
        </w:r>
        <w:r w:rsidR="00AB1ED4" w:rsidDel="00123C64">
          <w:delText xml:space="preserve">required kinds of </w:delText>
        </w:r>
        <w:r w:rsidR="006665BF" w:rsidDel="00123C64">
          <w:delText>failure</w:delText>
        </w:r>
        <w:r w:rsidR="00AB1ED4" w:rsidDel="00123C64">
          <w:delText>s</w:delText>
        </w:r>
        <w:r w:rsidR="006665BF" w:rsidDel="00123C64">
          <w:delText xml:space="preserve"> and failure scenarios will be </w:delText>
        </w:r>
        <w:r w:rsidR="00AB777B" w:rsidDel="00123C64">
          <w:delText xml:space="preserve">added here </w:delText>
        </w:r>
        <w:r w:rsidR="0066618A" w:rsidDel="00123C64">
          <w:delText>soon.</w:delText>
        </w:r>
        <w:r w:rsidR="00002D53" w:rsidDel="00123C64">
          <w:delText xml:space="preserve">  </w:delText>
        </w:r>
      </w:del>
      <w:r w:rsidR="00287B7D">
        <w:t>F</w:t>
      </w:r>
      <w:r w:rsidR="00287B7D" w:rsidRPr="00287B7D">
        <w:t xml:space="preserve">ault-injection code </w:t>
      </w:r>
      <w:r w:rsidR="00287B7D">
        <w:t xml:space="preserve">should be encapsulated </w:t>
      </w:r>
      <w:r w:rsidR="00287B7D" w:rsidRPr="00287B7D">
        <w:t xml:space="preserve">in </w:t>
      </w:r>
      <w:ins w:id="51" w:author="Scott Stoller" w:date="2021-09-22T20:01:00Z">
        <w:r w:rsidR="00FE0CC4">
          <w:t xml:space="preserve">a </w:t>
        </w:r>
      </w:ins>
      <w:r w:rsidR="00287B7D" w:rsidRPr="00287B7D">
        <w:t xml:space="preserve">separate </w:t>
      </w:r>
      <w:r w:rsidR="007B3F51">
        <w:t>class</w:t>
      </w:r>
      <w:del w:id="52" w:author="Scott Stoller" w:date="2021-09-22T20:01:00Z">
        <w:r w:rsidR="007B3F51" w:rsidDel="00FE0CC4">
          <w:delText>es and methods</w:delText>
        </w:r>
      </w:del>
      <w:r w:rsidR="007B3F51">
        <w:t xml:space="preserve"> </w:t>
      </w:r>
      <w:r w:rsidR="00287B7D" w:rsidRPr="00287B7D">
        <w:t xml:space="preserve">as much as possible, to </w:t>
      </w:r>
      <w:r w:rsidR="00723B11">
        <w:t xml:space="preserve">avoid cluttering the </w:t>
      </w:r>
      <w:r w:rsidR="00287B7D" w:rsidRPr="00287B7D">
        <w:t xml:space="preserve">code for the </w:t>
      </w:r>
      <w:r w:rsidR="00287B7D">
        <w:t xml:space="preserve">algorithm </w:t>
      </w:r>
      <w:r w:rsidR="00287B7D" w:rsidRPr="00287B7D">
        <w:t>itself.</w:t>
      </w:r>
      <w:ins w:id="53" w:author="Scott Stoller" w:date="2021-09-07T12:56:00Z">
        <w:r w:rsidR="00083A64">
          <w:t xml:space="preserve">  </w:t>
        </w:r>
        <w:r w:rsidR="00083A64" w:rsidRPr="00083A64">
          <w:t>Ac</w:t>
        </w:r>
      </w:ins>
      <w:ins w:id="54" w:author="Scott Stoller" w:date="2021-09-21T13:34:00Z">
        <w:r w:rsidR="00893EA9">
          <w:t>complish</w:t>
        </w:r>
      </w:ins>
      <w:ins w:id="55" w:author="Scott Stoller" w:date="2021-09-07T12:56:00Z">
        <w:r w:rsidR="00083A64" w:rsidRPr="00083A64">
          <w:t xml:space="preserve"> this using the approach in the runtime checking paper (e.g., see Fig. 2</w:t>
        </w:r>
      </w:ins>
      <w:ins w:id="56" w:author="Scott Stoller" w:date="2021-09-22T18:03:00Z">
        <w:r w:rsidR="003F3BCC">
          <w:t xml:space="preserve"> there</w:t>
        </w:r>
      </w:ins>
      <w:ins w:id="57" w:author="Scott Stoller" w:date="2021-09-07T12:56:00Z">
        <w:r w:rsidR="00083A64" w:rsidRPr="00083A64">
          <w:t>), by implementing fault</w:t>
        </w:r>
      </w:ins>
      <w:ins w:id="58" w:author="Scott Stoller" w:date="2021-09-21T13:34:00Z">
        <w:r w:rsidR="00893EA9">
          <w:t xml:space="preserve"> </w:t>
        </w:r>
      </w:ins>
      <w:ins w:id="59" w:author="Scott Stoller" w:date="2021-09-07T12:56:00Z">
        <w:r w:rsidR="00083A64" w:rsidRPr="00083A64">
          <w:t>injection in a subclass of Replica</w:t>
        </w:r>
      </w:ins>
      <w:ins w:id="60" w:author="Scott Stoller" w:date="2021-09-22T18:03:00Z">
        <w:r w:rsidR="003F3BCC">
          <w:t>---</w:t>
        </w:r>
      </w:ins>
      <w:ins w:id="61" w:author="Scott Stoller" w:date="2021-09-22T18:04:00Z">
        <w:r w:rsidR="003F3BCC">
          <w:t>nam</w:t>
        </w:r>
      </w:ins>
      <w:ins w:id="62" w:author="Scott Stoller" w:date="2021-09-21T22:51:00Z">
        <w:r w:rsidR="00861475">
          <w:t xml:space="preserve">ed, say, </w:t>
        </w:r>
        <w:proofErr w:type="spellStart"/>
        <w:r w:rsidR="00861475">
          <w:t>ReplicaFI</w:t>
        </w:r>
      </w:ins>
      <w:proofErr w:type="spellEnd"/>
      <w:ins w:id="63" w:author="Scott Stoller" w:date="2021-09-22T18:04:00Z">
        <w:r w:rsidR="003F3BCC">
          <w:t>---</w:t>
        </w:r>
      </w:ins>
      <w:ins w:id="64" w:author="Scott Stoller" w:date="2021-09-21T22:52:00Z">
        <w:r w:rsidR="00686D09">
          <w:t xml:space="preserve">that overrides the </w:t>
        </w:r>
      </w:ins>
      <w:ins w:id="65" w:author="Scott Stoller" w:date="2021-09-07T12:56:00Z">
        <w:r w:rsidR="00083A64" w:rsidRPr="00083A64">
          <w:t xml:space="preserve">send method </w:t>
        </w:r>
      </w:ins>
      <w:ins w:id="66" w:author="Scott Stoller" w:date="2021-09-22T20:01:00Z">
        <w:r w:rsidR="00FE0CC4">
          <w:t xml:space="preserve">(and potentially other methods) </w:t>
        </w:r>
      </w:ins>
      <w:ins w:id="67" w:author="Scott Stoller" w:date="2021-09-07T12:56:00Z">
        <w:r w:rsidR="00083A64" w:rsidRPr="00083A64">
          <w:t xml:space="preserve">with </w:t>
        </w:r>
      </w:ins>
      <w:ins w:id="68" w:author="Scott Stoller" w:date="2021-09-22T18:03:00Z">
        <w:r w:rsidR="003F3BCC">
          <w:t xml:space="preserve">a </w:t>
        </w:r>
      </w:ins>
      <w:ins w:id="69" w:author="Scott Stoller" w:date="2021-09-07T12:56:00Z">
        <w:r w:rsidR="00083A64" w:rsidRPr="00083A64">
          <w:t>variant that</w:t>
        </w:r>
      </w:ins>
      <w:ins w:id="70" w:author="Scott Stoller" w:date="2021-09-22T18:04:00Z">
        <w:r w:rsidR="003F3BCC">
          <w:t xml:space="preserve"> inc</w:t>
        </w:r>
      </w:ins>
      <w:ins w:id="71" w:author="Scott Stoller" w:date="2021-09-22T20:01:00Z">
        <w:r w:rsidR="00FE0CC4">
          <w:t>orporates</w:t>
        </w:r>
      </w:ins>
      <w:ins w:id="72" w:author="Scott Stoller" w:date="2021-09-21T22:52:00Z">
        <w:r w:rsidR="00686D09">
          <w:t xml:space="preserve"> fault injection</w:t>
        </w:r>
      </w:ins>
      <w:ins w:id="73" w:author="Scott Stoller" w:date="2021-09-07T12:56:00Z">
        <w:r w:rsidR="00083A64" w:rsidRPr="00083A64">
          <w:t>.</w:t>
        </w:r>
      </w:ins>
      <w:ins w:id="74" w:author="Scott Stoller" w:date="2021-09-21T22:53:00Z">
        <w:r w:rsidR="00CE0B58">
          <w:t xml:space="preserve">  The </w:t>
        </w:r>
        <w:r w:rsidR="00CE0B58" w:rsidRPr="00CE0B58">
          <w:t>Replica class should define a method</w:t>
        </w:r>
      </w:ins>
      <w:ins w:id="75" w:author="Scott Stoller" w:date="2021-09-22T20:01:00Z">
        <w:r w:rsidR="00FE0CC4">
          <w:t xml:space="preserve"> </w:t>
        </w:r>
      </w:ins>
      <w:proofErr w:type="spellStart"/>
      <w:ins w:id="76" w:author="Scott Stoller" w:date="2021-09-21T22:53:00Z">
        <w:r w:rsidR="00CE0B58">
          <w:t>setattr</w:t>
        </w:r>
      </w:ins>
      <w:proofErr w:type="spellEnd"/>
      <w:ins w:id="77" w:author="Scott Stoller" w:date="2021-09-22T20:02:00Z">
        <w:r w:rsidR="001F3982">
          <w:t>(</w:t>
        </w:r>
        <w:proofErr w:type="spellStart"/>
        <w:r w:rsidR="001F3982">
          <w:t>attr,val</w:t>
        </w:r>
        <w:proofErr w:type="spellEnd"/>
        <w:r w:rsidR="001F3982">
          <w:t>)</w:t>
        </w:r>
      </w:ins>
      <w:ins w:id="78" w:author="Scott Stoller" w:date="2021-09-22T20:01:00Z">
        <w:r w:rsidR="00FE0CC4">
          <w:t xml:space="preserve"> </w:t>
        </w:r>
      </w:ins>
      <w:ins w:id="79" w:author="Scott Stoller" w:date="2021-09-21T22:53:00Z">
        <w:r w:rsidR="00CE0B58" w:rsidRPr="00CE0B58">
          <w:t xml:space="preserve">that </w:t>
        </w:r>
        <w:proofErr w:type="spellStart"/>
        <w:r w:rsidR="00CE0B58" w:rsidRPr="00CE0B58">
          <w:t>Replica</w:t>
        </w:r>
      </w:ins>
      <w:ins w:id="80" w:author="Scott Stoller" w:date="2021-09-21T22:54:00Z">
        <w:r w:rsidR="00CE0B58">
          <w:t>FI</w:t>
        </w:r>
        <w:proofErr w:type="spellEnd"/>
        <w:r w:rsidR="00CE0B58">
          <w:t xml:space="preserve"> can call to </w:t>
        </w:r>
        <w:r w:rsidR="00EE53C6">
          <w:t xml:space="preserve">modify </w:t>
        </w:r>
        <w:r w:rsidR="00CE0B58">
          <w:t>the state of the replica</w:t>
        </w:r>
      </w:ins>
      <w:ins w:id="81" w:author="Scott Stoller" w:date="2021-09-22T18:05:00Z">
        <w:r w:rsidR="005E6C50">
          <w:t>, to simulate a simple kind of Byzantine failure</w:t>
        </w:r>
      </w:ins>
      <w:ins w:id="82" w:author="Scott Stoller" w:date="2021-09-21T22:54:00Z">
        <w:r w:rsidR="00CE0B58">
          <w:t>.</w:t>
        </w:r>
        <w:r w:rsidR="00A92AB8">
          <w:t xml:space="preserve">  </w:t>
        </w:r>
      </w:ins>
      <w:ins w:id="83" w:author="Scott Stoller" w:date="2021-09-21T22:55:00Z">
        <w:r w:rsidR="00B15DE2">
          <w:t xml:space="preserve">This is illustrated </w:t>
        </w:r>
      </w:ins>
      <w:ins w:id="84" w:author="Scott Stoller" w:date="2021-09-21T22:54:00Z">
        <w:r w:rsidR="00A92AB8">
          <w:t>in</w:t>
        </w:r>
      </w:ins>
      <w:ins w:id="85" w:author="Scott Stoller" w:date="2021-09-22T20:07:00Z">
        <w:r w:rsidR="00F245EF">
          <w:t xml:space="preserve"> </w:t>
        </w:r>
        <w:proofErr w:type="spellStart"/>
        <w:r w:rsidR="00F245EF">
          <w:t>fault_injection</w:t>
        </w:r>
      </w:ins>
      <w:ins w:id="86" w:author="Scott Stoller" w:date="2021-09-21T22:54:00Z">
        <w:r w:rsidR="00A92AB8">
          <w:t>.da</w:t>
        </w:r>
        <w:proofErr w:type="spellEnd"/>
        <w:r w:rsidR="00B15DE2">
          <w:t>.</w:t>
        </w:r>
      </w:ins>
    </w:p>
    <w:p w14:paraId="052D6E87" w14:textId="100FA9D2" w:rsidR="004F2A74" w:rsidRDefault="004F2A74" w:rsidP="00C97C22">
      <w:pPr>
        <w:rPr>
          <w:ins w:id="87" w:author="Scott Stoller" w:date="2021-09-22T19:42:00Z"/>
        </w:rPr>
      </w:pPr>
      <w:ins w:id="88" w:author="Scott Stoller" w:date="2021-09-22T19:42:00Z">
        <w:r>
          <w:t>A f</w:t>
        </w:r>
      </w:ins>
      <w:ins w:id="89" w:author="Scott Stoller" w:date="2021-09-22T17:16:00Z">
        <w:r w:rsidR="00C97C22">
          <w:t>a</w:t>
        </w:r>
      </w:ins>
      <w:ins w:id="90" w:author="Scott Stoller" w:date="2021-09-22T19:42:00Z">
        <w:r>
          <w:t xml:space="preserve">ilure </w:t>
        </w:r>
      </w:ins>
      <w:ins w:id="91" w:author="Scott Stoller" w:date="2021-09-22T17:16:00Z">
        <w:r w:rsidR="00C97C22">
          <w:t>c</w:t>
        </w:r>
      </w:ins>
      <w:ins w:id="92" w:author="Scott Stoller" w:date="2021-09-07T11:14:00Z">
        <w:r w:rsidR="00123C64">
          <w:t xml:space="preserve">onfiguration </w:t>
        </w:r>
      </w:ins>
      <w:ins w:id="93" w:author="Scott Stoller" w:date="2021-09-22T19:42:00Z">
        <w:r>
          <w:t>has type</w:t>
        </w:r>
      </w:ins>
    </w:p>
    <w:p w14:paraId="1FE1DAC9" w14:textId="77777777" w:rsidR="004F2A74" w:rsidRDefault="004F2A74" w:rsidP="004F2A74">
      <w:pPr>
        <w:pStyle w:val="ListParagraph"/>
        <w:rPr>
          <w:ins w:id="94" w:author="Scott Stoller" w:date="2021-09-22T19:42:00Z"/>
        </w:rPr>
      </w:pPr>
      <w:ins w:id="95" w:author="Scott Stoller" w:date="2021-09-22T19:42:00Z">
        <w:r>
          <w:t xml:space="preserve">from collections import </w:t>
        </w:r>
        <w:proofErr w:type="spellStart"/>
        <w:r>
          <w:t>namedtuple</w:t>
        </w:r>
        <w:proofErr w:type="spellEnd"/>
      </w:ins>
    </w:p>
    <w:p w14:paraId="0EBFB95D" w14:textId="77777777" w:rsidR="004F2A74" w:rsidRDefault="004F2A74" w:rsidP="004F2A74">
      <w:pPr>
        <w:pStyle w:val="ListParagraph"/>
        <w:rPr>
          <w:ins w:id="96" w:author="Scott Stoller" w:date="2021-09-22T19:42:00Z"/>
        </w:rPr>
      </w:pPr>
      <w:proofErr w:type="spellStart"/>
      <w:ins w:id="97" w:author="Scott Stoller" w:date="2021-09-22T19:42:00Z">
        <w:r w:rsidRPr="004F2A74">
          <w:lastRenderedPageBreak/>
          <w:t>FailureConfig</w:t>
        </w:r>
        <w:proofErr w:type="spellEnd"/>
        <w:r w:rsidRPr="004F2A74">
          <w:t xml:space="preserve"> = </w:t>
        </w:r>
        <w:proofErr w:type="spellStart"/>
        <w:r w:rsidRPr="004F2A74">
          <w:t>namedtuple</w:t>
        </w:r>
        <w:proofErr w:type="spellEnd"/>
        <w:r w:rsidRPr="004F2A74">
          <w:t>('</w:t>
        </w:r>
        <w:proofErr w:type="spellStart"/>
        <w:r w:rsidRPr="004F2A74">
          <w:t>FailureConfig</w:t>
        </w:r>
        <w:proofErr w:type="spellEnd"/>
        <w:r w:rsidRPr="004F2A74">
          <w:t>', ['failures', 'seed'], defaults=(None))</w:t>
        </w:r>
      </w:ins>
    </w:p>
    <w:p w14:paraId="0FB44CC6" w14:textId="77777777" w:rsidR="004F2A74" w:rsidRDefault="004F2A74" w:rsidP="004F2A74">
      <w:pPr>
        <w:pStyle w:val="ListParagraph"/>
        <w:rPr>
          <w:ins w:id="98" w:author="Scott Stoller" w:date="2021-09-22T19:42:00Z"/>
        </w:rPr>
      </w:pPr>
    </w:p>
    <w:p w14:paraId="12632320" w14:textId="514D0715" w:rsidR="006F465D" w:rsidRDefault="004F2A74">
      <w:pPr>
        <w:rPr>
          <w:ins w:id="99" w:author="Scott Stoller" w:date="2021-09-22T08:57:00Z"/>
        </w:rPr>
        <w:pPrChange w:id="100" w:author="Scott Stoller" w:date="2021-09-22T19:43:00Z">
          <w:pPr>
            <w:pStyle w:val="ListParagraph"/>
            <w:numPr>
              <w:numId w:val="3"/>
            </w:numPr>
            <w:ind w:hanging="360"/>
          </w:pPr>
        </w:pPrChange>
      </w:pPr>
      <w:ins w:id="101" w:author="Scott Stoller" w:date="2021-09-22T19:43:00Z">
        <w:r>
          <w:t xml:space="preserve">where </w:t>
        </w:r>
      </w:ins>
      <w:ins w:id="102" w:author="Scott Stoller" w:date="2021-09-07T11:14:00Z">
        <w:r w:rsidR="00123C64">
          <w:t>seed</w:t>
        </w:r>
      </w:ins>
      <w:ins w:id="103" w:author="Scott Stoller" w:date="2021-09-22T19:43:00Z">
        <w:r>
          <w:t xml:space="preserve"> is the</w:t>
        </w:r>
      </w:ins>
      <w:ins w:id="104" w:author="Scott Stoller" w:date="2021-09-07T11:14:00Z">
        <w:r w:rsidR="00123C64">
          <w:t xml:space="preserve"> seed for the pseudorandom number generator used to determine outcomes of probabilistic message losses (if seed</w:t>
        </w:r>
      </w:ins>
      <w:ins w:id="105" w:author="Scott Stoller" w:date="2021-09-22T19:43:00Z">
        <w:r>
          <w:t>==None</w:t>
        </w:r>
      </w:ins>
      <w:ins w:id="106" w:author="Scott Stoller" w:date="2021-09-07T11:14:00Z">
        <w:r w:rsidR="00123C64">
          <w:t>, a seed is generated and written to a log)</w:t>
        </w:r>
      </w:ins>
      <w:ins w:id="107" w:author="Scott Stoller" w:date="2021-09-22T17:19:00Z">
        <w:r w:rsidR="00C97C22">
          <w:t xml:space="preserve">, and </w:t>
        </w:r>
      </w:ins>
      <w:ins w:id="108" w:author="Scott Stoller" w:date="2021-09-22T09:22:00Z">
        <w:r w:rsidR="0027278A">
          <w:t>failures</w:t>
        </w:r>
      </w:ins>
      <w:ins w:id="109" w:author="Scott Stoller" w:date="2021-09-22T19:43:00Z">
        <w:r>
          <w:t xml:space="preserve"> is</w:t>
        </w:r>
      </w:ins>
      <w:ins w:id="110" w:author="Scott Stoller" w:date="2021-09-21T13:44:00Z">
        <w:r w:rsidR="00B72D6B">
          <w:t xml:space="preserve"> </w:t>
        </w:r>
      </w:ins>
      <w:ins w:id="111" w:author="Scott Stoller" w:date="2021-09-07T11:14:00Z">
        <w:r w:rsidR="00123C64">
          <w:t xml:space="preserve">a </w:t>
        </w:r>
      </w:ins>
      <w:ins w:id="112" w:author="Scott Stoller" w:date="2021-09-21T22:47:00Z">
        <w:r w:rsidR="0096108F">
          <w:t>list</w:t>
        </w:r>
      </w:ins>
      <w:ins w:id="113" w:author="Scott Stoller" w:date="2021-09-07T11:14:00Z">
        <w:r w:rsidR="00123C64">
          <w:t xml:space="preserve"> of </w:t>
        </w:r>
      </w:ins>
      <w:proofErr w:type="spellStart"/>
      <w:ins w:id="114" w:author="Scott Stoller" w:date="2021-09-21T16:00:00Z">
        <w:r w:rsidR="00AF194C">
          <w:t>named</w:t>
        </w:r>
      </w:ins>
      <w:ins w:id="115" w:author="Scott Stoller" w:date="2021-09-07T11:14:00Z">
        <w:r w:rsidR="00123C64">
          <w:t>tuple</w:t>
        </w:r>
      </w:ins>
      <w:ins w:id="116" w:author="Scott Stoller" w:date="2021-09-22T17:45:00Z">
        <w:r w:rsidR="001014D8">
          <w:t>s</w:t>
        </w:r>
      </w:ins>
      <w:proofErr w:type="spellEnd"/>
      <w:ins w:id="117" w:author="Scott Stoller" w:date="2021-09-07T11:14:00Z">
        <w:r w:rsidR="00123C64">
          <w:t xml:space="preserve"> </w:t>
        </w:r>
      </w:ins>
      <w:ins w:id="118" w:author="Scott Stoller" w:date="2021-09-21T16:00:00Z">
        <w:r w:rsidR="00AF194C">
          <w:t xml:space="preserve">with </w:t>
        </w:r>
      </w:ins>
      <w:ins w:id="119" w:author="Scott Stoller" w:date="2021-09-21T16:14:00Z">
        <w:r w:rsidR="00604D7F">
          <w:t xml:space="preserve">type </w:t>
        </w:r>
      </w:ins>
      <w:ins w:id="120" w:author="Scott Stoller" w:date="2021-09-22T17:45:00Z">
        <w:r w:rsidR="001014D8">
          <w:t>Failure, where</w:t>
        </w:r>
      </w:ins>
    </w:p>
    <w:p w14:paraId="57DA6C22" w14:textId="1627829D" w:rsidR="006F465D" w:rsidRDefault="0027278A" w:rsidP="00980278">
      <w:pPr>
        <w:pStyle w:val="ListParagraph"/>
        <w:rPr>
          <w:ins w:id="121" w:author="Scott Stoller" w:date="2021-09-22T08:57:00Z"/>
        </w:rPr>
      </w:pPr>
      <w:ins w:id="122" w:author="Scott Stoller" w:date="2021-09-22T09:22:00Z">
        <w:r>
          <w:t xml:space="preserve">Failure </w:t>
        </w:r>
      </w:ins>
      <w:ins w:id="123" w:author="Scott Stoller" w:date="2021-09-21T16:14:00Z">
        <w:r w:rsidR="00604D7F">
          <w:t xml:space="preserve">= </w:t>
        </w:r>
      </w:ins>
      <w:proofErr w:type="spellStart"/>
      <w:ins w:id="124" w:author="Scott Stoller" w:date="2021-09-21T16:35:00Z">
        <w:r w:rsidR="00F44F84" w:rsidRPr="00F44F84">
          <w:t>namedtuple</w:t>
        </w:r>
        <w:proofErr w:type="spellEnd"/>
        <w:r w:rsidR="00F44F84" w:rsidRPr="00F44F84">
          <w:t>('</w:t>
        </w:r>
      </w:ins>
      <w:ins w:id="125" w:author="Scott Stoller" w:date="2021-09-22T09:22:00Z">
        <w:r>
          <w:t>Failure</w:t>
        </w:r>
      </w:ins>
      <w:ins w:id="126" w:author="Scott Stoller" w:date="2021-09-21T16:35:00Z">
        <w:r w:rsidR="00F44F84" w:rsidRPr="00F44F84">
          <w:t>', ['</w:t>
        </w:r>
        <w:proofErr w:type="spellStart"/>
        <w:r w:rsidR="00F44F84" w:rsidRPr="00F44F84">
          <w:t>src</w:t>
        </w:r>
        <w:proofErr w:type="spellEnd"/>
        <w:r w:rsidR="00F44F84" w:rsidRPr="00F44F84">
          <w:t>', '</w:t>
        </w:r>
        <w:proofErr w:type="spellStart"/>
        <w:r w:rsidR="00F44F84" w:rsidRPr="00F44F84">
          <w:t>dest</w:t>
        </w:r>
        <w:proofErr w:type="spellEnd"/>
        <w:r w:rsidR="00F44F84" w:rsidRPr="00F44F84">
          <w:t>', '</w:t>
        </w:r>
        <w:proofErr w:type="spellStart"/>
        <w:r w:rsidR="00F44F84" w:rsidRPr="00F44F84">
          <w:t>msg_type</w:t>
        </w:r>
        <w:proofErr w:type="spellEnd"/>
        <w:r w:rsidR="00F44F84" w:rsidRPr="00F44F84">
          <w:t>', 'round', 'prob'</w:t>
        </w:r>
      </w:ins>
      <w:ins w:id="127" w:author="Scott Stoller" w:date="2021-09-22T17:41:00Z">
        <w:r w:rsidR="00980278" w:rsidRPr="00980278">
          <w:t>,</w:t>
        </w:r>
        <w:r w:rsidR="00131EA7">
          <w:t xml:space="preserve"> </w:t>
        </w:r>
        <w:r w:rsidR="00980278" w:rsidRPr="00980278">
          <w:t>'</w:t>
        </w:r>
        <w:proofErr w:type="spellStart"/>
        <w:r w:rsidR="00980278" w:rsidRPr="00980278">
          <w:t>fail_type</w:t>
        </w:r>
        <w:proofErr w:type="spellEnd"/>
        <w:r w:rsidR="00980278" w:rsidRPr="00980278">
          <w:t>',</w:t>
        </w:r>
        <w:r w:rsidR="00131EA7">
          <w:t xml:space="preserve"> </w:t>
        </w:r>
      </w:ins>
      <w:ins w:id="128" w:author="Scott Stoller" w:date="2021-09-22T17:58:00Z">
        <w:r w:rsidR="00B6600A" w:rsidRPr="00B6600A">
          <w:t>'</w:t>
        </w:r>
        <w:proofErr w:type="spellStart"/>
        <w:r w:rsidR="00B6600A" w:rsidRPr="00B6600A">
          <w:t>val</w:t>
        </w:r>
        <w:proofErr w:type="spellEnd"/>
        <w:r w:rsidR="00B6600A" w:rsidRPr="00B6600A">
          <w:t>', '</w:t>
        </w:r>
        <w:proofErr w:type="spellStart"/>
        <w:r w:rsidR="00B6600A" w:rsidRPr="00B6600A">
          <w:t>attr</w:t>
        </w:r>
        <w:proofErr w:type="spellEnd"/>
        <w:r w:rsidR="00B6600A" w:rsidRPr="00B6600A">
          <w:t>'], defaults=(</w:t>
        </w:r>
        <w:proofErr w:type="spellStart"/>
        <w:r w:rsidR="00B6600A" w:rsidRPr="00B6600A">
          <w:t>None,None</w:t>
        </w:r>
        <w:proofErr w:type="spellEnd"/>
        <w:r w:rsidR="00B6600A" w:rsidRPr="00B6600A">
          <w:t>))</w:t>
        </w:r>
      </w:ins>
    </w:p>
    <w:p w14:paraId="12DB4069" w14:textId="2F52A889" w:rsidR="00ED28F6" w:rsidRDefault="002E147A">
      <w:pPr>
        <w:rPr>
          <w:ins w:id="129" w:author="Scott Stoller" w:date="2021-09-22T09:15:00Z"/>
        </w:rPr>
        <w:pPrChange w:id="130" w:author="Scott Stoller" w:date="2021-09-22T17:19:00Z">
          <w:pPr>
            <w:pStyle w:val="ListParagraph"/>
          </w:pPr>
        </w:pPrChange>
      </w:pPr>
      <w:ins w:id="131" w:author="Scott Stoller" w:date="2021-09-22T17:45:00Z">
        <w:r>
          <w:t xml:space="preserve">Here, </w:t>
        </w:r>
      </w:ins>
      <w:proofErr w:type="spellStart"/>
      <w:ins w:id="132" w:author="Scott Stoller" w:date="2021-09-07T11:14:00Z">
        <w:r w:rsidR="00123C64">
          <w:t>src</w:t>
        </w:r>
        <w:proofErr w:type="spellEnd"/>
        <w:r w:rsidR="00123C64">
          <w:t xml:space="preserve"> and </w:t>
        </w:r>
        <w:proofErr w:type="spellStart"/>
        <w:r w:rsidR="00123C64">
          <w:t>dest</w:t>
        </w:r>
        <w:proofErr w:type="spellEnd"/>
        <w:r w:rsidR="00123C64">
          <w:t xml:space="preserve"> indicate the sender and destination of </w:t>
        </w:r>
      </w:ins>
      <w:ins w:id="133" w:author="Scott Stoller" w:date="2021-09-22T17:40:00Z">
        <w:r w:rsidR="00980278">
          <w:t>a</w:t>
        </w:r>
      </w:ins>
      <w:ins w:id="134" w:author="Scott Stoller" w:date="2021-09-07T11:14:00Z">
        <w:r w:rsidR="00123C64">
          <w:t xml:space="preserve"> message, </w:t>
        </w:r>
        <w:proofErr w:type="spellStart"/>
        <w:r w:rsidR="00123C64">
          <w:t>msg_type</w:t>
        </w:r>
        <w:proofErr w:type="spellEnd"/>
        <w:r w:rsidR="00123C64">
          <w:t xml:space="preserve"> </w:t>
        </w:r>
      </w:ins>
      <w:ins w:id="135" w:author="Scott Stoller" w:date="2021-09-22T09:15:00Z">
        <w:r w:rsidR="00ED28F6">
          <w:t xml:space="preserve">has type </w:t>
        </w:r>
      </w:ins>
    </w:p>
    <w:p w14:paraId="535D522D" w14:textId="37ACCD11" w:rsidR="00ED28F6" w:rsidRDefault="00ED28F6" w:rsidP="006F465D">
      <w:pPr>
        <w:pStyle w:val="ListParagraph"/>
        <w:rPr>
          <w:ins w:id="136" w:author="Scott Stoller" w:date="2021-09-22T09:17:00Z"/>
        </w:rPr>
      </w:pPr>
      <w:ins w:id="137" w:author="Scott Stoller" w:date="2021-09-22T09:16:00Z">
        <w:r>
          <w:t xml:space="preserve">from </w:t>
        </w:r>
        <w:proofErr w:type="spellStart"/>
        <w:r>
          <w:t>enum</w:t>
        </w:r>
        <w:proofErr w:type="spellEnd"/>
        <w:r>
          <w:t xml:space="preserve"> import </w:t>
        </w:r>
      </w:ins>
      <w:ins w:id="138" w:author="Scott Stoller" w:date="2021-09-22T09:17:00Z">
        <w:r>
          <w:t>Enum</w:t>
        </w:r>
      </w:ins>
    </w:p>
    <w:p w14:paraId="676F8388" w14:textId="19067EB4" w:rsidR="00ED28F6" w:rsidRDefault="0027278A" w:rsidP="006F465D">
      <w:pPr>
        <w:pStyle w:val="ListParagraph"/>
        <w:rPr>
          <w:ins w:id="139" w:author="Scott Stoller" w:date="2021-09-22T09:17:00Z"/>
        </w:rPr>
      </w:pPr>
      <w:ins w:id="140" w:author="Scott Stoller" w:date="2021-09-22T09:17:00Z">
        <w:r>
          <w:t xml:space="preserve">class </w:t>
        </w:r>
        <w:proofErr w:type="spellStart"/>
        <w:r>
          <w:t>MsgType</w:t>
        </w:r>
        <w:proofErr w:type="spellEnd"/>
        <w:r>
          <w:t>(Enum):</w:t>
        </w:r>
      </w:ins>
    </w:p>
    <w:p w14:paraId="647480D1" w14:textId="3137039C" w:rsidR="0027278A" w:rsidRDefault="0027278A" w:rsidP="006F465D">
      <w:pPr>
        <w:pStyle w:val="ListParagraph"/>
        <w:rPr>
          <w:ins w:id="141" w:author="Scott Stoller" w:date="2021-09-22T09:20:00Z"/>
        </w:rPr>
      </w:pPr>
      <w:ins w:id="142" w:author="Scott Stoller" w:date="2021-09-22T09:20:00Z">
        <w:r>
          <w:t xml:space="preserve">    Proposal = 1</w:t>
        </w:r>
      </w:ins>
    </w:p>
    <w:p w14:paraId="3C3630DE" w14:textId="77777777" w:rsidR="0027278A" w:rsidRDefault="0027278A" w:rsidP="0027278A">
      <w:pPr>
        <w:pStyle w:val="ListParagraph"/>
        <w:rPr>
          <w:ins w:id="143" w:author="Scott Stoller" w:date="2021-09-22T09:20:00Z"/>
        </w:rPr>
      </w:pPr>
      <w:ins w:id="144" w:author="Scott Stoller" w:date="2021-09-22T09:20:00Z">
        <w:r>
          <w:t xml:space="preserve">    QC = 2</w:t>
        </w:r>
      </w:ins>
    </w:p>
    <w:p w14:paraId="285A239D" w14:textId="3F7681C1" w:rsidR="0027278A" w:rsidRDefault="0027278A" w:rsidP="0027278A">
      <w:pPr>
        <w:pStyle w:val="ListParagraph"/>
        <w:rPr>
          <w:ins w:id="145" w:author="Scott Stoller" w:date="2021-09-22T09:20:00Z"/>
        </w:rPr>
      </w:pPr>
      <w:ins w:id="146" w:author="Scott Stoller" w:date="2021-09-22T09:20:00Z">
        <w:r>
          <w:t xml:space="preserve">    </w:t>
        </w:r>
        <w:proofErr w:type="spellStart"/>
        <w:r>
          <w:t>TimeOut</w:t>
        </w:r>
        <w:proofErr w:type="spellEnd"/>
        <w:r>
          <w:t xml:space="preserve"> = 3</w:t>
        </w:r>
      </w:ins>
    </w:p>
    <w:p w14:paraId="1C5EF953" w14:textId="2508A84F" w:rsidR="0027278A" w:rsidRDefault="0027278A" w:rsidP="006F465D">
      <w:pPr>
        <w:pStyle w:val="ListParagraph"/>
        <w:rPr>
          <w:ins w:id="147" w:author="Scott Stoller" w:date="2021-09-22T09:19:00Z"/>
        </w:rPr>
      </w:pPr>
      <w:ins w:id="148" w:author="Scott Stoller" w:date="2021-09-22T09:19:00Z">
        <w:r>
          <w:t xml:space="preserve">    Vote = </w:t>
        </w:r>
      </w:ins>
      <w:ins w:id="149" w:author="Scott Stoller" w:date="2021-09-22T09:20:00Z">
        <w:r>
          <w:t>4</w:t>
        </w:r>
      </w:ins>
    </w:p>
    <w:p w14:paraId="29377052" w14:textId="2C1A6302" w:rsidR="0027278A" w:rsidRDefault="0027278A" w:rsidP="00C97C22">
      <w:pPr>
        <w:pStyle w:val="ListParagraph"/>
        <w:rPr>
          <w:ins w:id="150" w:author="Scott Stoller" w:date="2021-09-22T09:15:00Z"/>
        </w:rPr>
      </w:pPr>
      <w:ins w:id="151" w:author="Scott Stoller" w:date="2021-09-22T09:20:00Z">
        <w:r>
          <w:t xml:space="preserve">    Wildcard = 5</w:t>
        </w:r>
      </w:ins>
      <w:ins w:id="152" w:author="Scott Stoller" w:date="2021-09-22T09:17:00Z">
        <w:r>
          <w:t xml:space="preserve"> </w:t>
        </w:r>
      </w:ins>
      <w:ins w:id="153" w:author="Scott Stoller" w:date="2021-09-22T18:01:00Z">
        <w:r w:rsidR="00F06448">
          <w:t xml:space="preserve">  # matches all message types</w:t>
        </w:r>
      </w:ins>
    </w:p>
    <w:p w14:paraId="6893574D" w14:textId="454A6AAA" w:rsidR="00C97C22" w:rsidRDefault="00123C64">
      <w:pPr>
        <w:rPr>
          <w:ins w:id="154" w:author="Scott Stoller" w:date="2021-09-22T17:17:00Z"/>
        </w:rPr>
        <w:pPrChange w:id="155" w:author="Scott Stoller" w:date="2021-09-22T17:19:00Z">
          <w:pPr>
            <w:pStyle w:val="ListParagraph"/>
          </w:pPr>
        </w:pPrChange>
      </w:pPr>
      <w:ins w:id="156" w:author="Scott Stoller" w:date="2021-09-07T11:14:00Z">
        <w:r>
          <w:t>r</w:t>
        </w:r>
      </w:ins>
      <w:ins w:id="157" w:author="Scott Stoller" w:date="2021-09-21T16:04:00Z">
        <w:r w:rsidR="002E6A82">
          <w:t>ound</w:t>
        </w:r>
      </w:ins>
      <w:ins w:id="158" w:author="Scott Stoller" w:date="2021-09-07T11:14:00Z">
        <w:r>
          <w:t xml:space="preserve"> is a </w:t>
        </w:r>
      </w:ins>
      <w:ins w:id="159" w:author="Scott Stoller" w:date="2021-09-22T17:17:00Z">
        <w:r w:rsidR="00C97C22">
          <w:t xml:space="preserve">natural </w:t>
        </w:r>
      </w:ins>
      <w:ins w:id="160" w:author="Scott Stoller" w:date="2021-09-07T11:14:00Z">
        <w:r>
          <w:t>number, prob is a probability (a number from 0 to 1)</w:t>
        </w:r>
      </w:ins>
      <w:ins w:id="161" w:author="Scott Stoller" w:date="2021-09-22T09:23:00Z">
        <w:r w:rsidR="0027278A">
          <w:t xml:space="preserve">, </w:t>
        </w:r>
        <w:proofErr w:type="spellStart"/>
        <w:r w:rsidR="0027278A">
          <w:t>fail_type</w:t>
        </w:r>
        <w:proofErr w:type="spellEnd"/>
        <w:r w:rsidR="0027278A">
          <w:t xml:space="preserve"> </w:t>
        </w:r>
      </w:ins>
      <w:ins w:id="162" w:author="Scott Stoller" w:date="2021-09-22T17:17:00Z">
        <w:r w:rsidR="00C97C22">
          <w:t>has type</w:t>
        </w:r>
      </w:ins>
    </w:p>
    <w:p w14:paraId="1C2CB33F" w14:textId="08DB7E3C" w:rsidR="00C97C22" w:rsidRDefault="00C97C22" w:rsidP="00C97C22">
      <w:pPr>
        <w:pStyle w:val="ListParagraph"/>
        <w:rPr>
          <w:ins w:id="163" w:author="Scott Stoller" w:date="2021-09-22T17:17:00Z"/>
        </w:rPr>
      </w:pPr>
      <w:ins w:id="164" w:author="Scott Stoller" w:date="2021-09-22T17:17:00Z">
        <w:r>
          <w:t xml:space="preserve">class </w:t>
        </w:r>
        <w:proofErr w:type="spellStart"/>
        <w:r>
          <w:t>FailType</w:t>
        </w:r>
        <w:proofErr w:type="spellEnd"/>
        <w:r>
          <w:t>(Enum):</w:t>
        </w:r>
      </w:ins>
    </w:p>
    <w:p w14:paraId="2D652442" w14:textId="14D4BC25" w:rsidR="00C97C22" w:rsidRDefault="00C97C22">
      <w:pPr>
        <w:pStyle w:val="ListParagraph"/>
        <w:rPr>
          <w:ins w:id="165" w:author="Scott Stoller" w:date="2021-09-22T17:17:00Z"/>
        </w:rPr>
      </w:pPr>
      <w:ins w:id="166" w:author="Scott Stoller" w:date="2021-09-22T17:17:00Z">
        <w:r>
          <w:t xml:space="preserve">    </w:t>
        </w:r>
        <w:proofErr w:type="spellStart"/>
        <w:r>
          <w:t>MsgLoss</w:t>
        </w:r>
      </w:ins>
      <w:proofErr w:type="spellEnd"/>
      <w:ins w:id="167" w:author="Scott Stoller" w:date="2021-09-22T17:18:00Z">
        <w:r>
          <w:t xml:space="preserve"> </w:t>
        </w:r>
      </w:ins>
      <w:ins w:id="168" w:author="Scott Stoller" w:date="2021-09-22T17:17:00Z">
        <w:r>
          <w:t>=</w:t>
        </w:r>
      </w:ins>
      <w:ins w:id="169" w:author="Scott Stoller" w:date="2021-09-22T17:18:00Z">
        <w:r>
          <w:t xml:space="preserve"> </w:t>
        </w:r>
      </w:ins>
      <w:ins w:id="170" w:author="Scott Stoller" w:date="2021-09-22T17:17:00Z">
        <w:r>
          <w:t>1</w:t>
        </w:r>
      </w:ins>
    </w:p>
    <w:p w14:paraId="2F50FAE6" w14:textId="511313A7" w:rsidR="00C97C22" w:rsidRDefault="00C97C22">
      <w:pPr>
        <w:pStyle w:val="ListParagraph"/>
        <w:rPr>
          <w:ins w:id="171" w:author="Scott Stoller" w:date="2021-09-22T17:17:00Z"/>
        </w:rPr>
      </w:pPr>
      <w:ins w:id="172" w:author="Scott Stoller" w:date="2021-09-22T17:17:00Z">
        <w:r>
          <w:t xml:space="preserve">    Delay</w:t>
        </w:r>
      </w:ins>
      <w:ins w:id="173" w:author="Scott Stoller" w:date="2021-09-22T17:18:00Z">
        <w:r>
          <w:t xml:space="preserve"> </w:t>
        </w:r>
      </w:ins>
      <w:ins w:id="174" w:author="Scott Stoller" w:date="2021-09-22T17:17:00Z">
        <w:r>
          <w:t>=</w:t>
        </w:r>
      </w:ins>
      <w:ins w:id="175" w:author="Scott Stoller" w:date="2021-09-22T17:18:00Z">
        <w:r>
          <w:t xml:space="preserve"> </w:t>
        </w:r>
      </w:ins>
      <w:ins w:id="176" w:author="Scott Stoller" w:date="2021-09-22T17:17:00Z">
        <w:r>
          <w:t>2</w:t>
        </w:r>
      </w:ins>
    </w:p>
    <w:p w14:paraId="7AF88A23" w14:textId="67F13B24" w:rsidR="00C97C22" w:rsidRDefault="00C97C22">
      <w:pPr>
        <w:pStyle w:val="ListParagraph"/>
        <w:rPr>
          <w:ins w:id="177" w:author="Scott Stoller" w:date="2021-09-22T17:17:00Z"/>
        </w:rPr>
      </w:pPr>
      <w:ins w:id="178" w:author="Scott Stoller" w:date="2021-09-22T17:18:00Z">
        <w:r>
          <w:t xml:space="preserve">    </w:t>
        </w:r>
        <w:proofErr w:type="spellStart"/>
        <w:r>
          <w:t>Set</w:t>
        </w:r>
      </w:ins>
      <w:ins w:id="179" w:author="Scott Stoller" w:date="2021-09-22T17:33:00Z">
        <w:r w:rsidR="00BD159F">
          <w:t>Attr</w:t>
        </w:r>
      </w:ins>
      <w:proofErr w:type="spellEnd"/>
      <w:ins w:id="180" w:author="Scott Stoller" w:date="2021-09-22T17:18:00Z">
        <w:r>
          <w:t xml:space="preserve"> = 3</w:t>
        </w:r>
      </w:ins>
    </w:p>
    <w:p w14:paraId="4C80EE1E" w14:textId="714A9455" w:rsidR="00607F04" w:rsidRDefault="00C97C22" w:rsidP="00C97C22">
      <w:pPr>
        <w:rPr>
          <w:ins w:id="181" w:author="Scott Stoller" w:date="2021-09-22T18:06:00Z"/>
        </w:rPr>
      </w:pPr>
      <w:ins w:id="182" w:author="Scott Stoller" w:date="2021-09-22T17:19:00Z">
        <w:r>
          <w:t>a</w:t>
        </w:r>
      </w:ins>
      <w:ins w:id="183" w:author="Scott Stoller" w:date="2021-09-22T17:18:00Z">
        <w:r>
          <w:t xml:space="preserve">nd </w:t>
        </w:r>
      </w:ins>
      <w:proofErr w:type="spellStart"/>
      <w:ins w:id="184" w:author="Scott Stoller" w:date="2021-09-22T17:20:00Z">
        <w:r>
          <w:t>val</w:t>
        </w:r>
      </w:ins>
      <w:proofErr w:type="spellEnd"/>
      <w:ins w:id="185" w:author="Scott Stoller" w:date="2021-09-22T17:48:00Z">
        <w:r w:rsidR="00C8523A">
          <w:t xml:space="preserve"> is a number</w:t>
        </w:r>
      </w:ins>
      <w:ins w:id="186" w:author="Scott Stoller" w:date="2021-09-07T11:14:00Z">
        <w:r w:rsidR="00123C64">
          <w:t xml:space="preserve">.  </w:t>
        </w:r>
      </w:ins>
      <w:proofErr w:type="spellStart"/>
      <w:ins w:id="187" w:author="Scott Stoller" w:date="2021-09-22T17:25:00Z">
        <w:r>
          <w:t>src</w:t>
        </w:r>
        <w:proofErr w:type="spellEnd"/>
        <w:r>
          <w:t xml:space="preserve"> and </w:t>
        </w:r>
        <w:proofErr w:type="spellStart"/>
        <w:r>
          <w:t>dest</w:t>
        </w:r>
        <w:proofErr w:type="spellEnd"/>
        <w:r>
          <w:t xml:space="preserve"> may be replica numbers (we assume replicas are numbered from 1 to n), 'leader' (indicating the leader of the specified round, which the </w:t>
        </w:r>
      </w:ins>
      <w:ins w:id="188" w:author="Scott Stoller" w:date="2021-09-22T17:26:00Z">
        <w:r>
          <w:t xml:space="preserve">fault injection code can determine by calling the protocol’s </w:t>
        </w:r>
        <w:proofErr w:type="spellStart"/>
        <w:r>
          <w:t>get_leader</w:t>
        </w:r>
        <w:proofErr w:type="spellEnd"/>
        <w:r>
          <w:t xml:space="preserve"> function</w:t>
        </w:r>
      </w:ins>
      <w:ins w:id="189" w:author="Scott Stoller" w:date="2021-09-22T17:25:00Z">
        <w:r>
          <w:t>), or '_'</w:t>
        </w:r>
      </w:ins>
      <w:ins w:id="190" w:author="Scott Stoller" w:date="2021-09-22T17:27:00Z">
        <w:r w:rsidR="00BA726F">
          <w:t xml:space="preserve"> (a wildcard that</w:t>
        </w:r>
      </w:ins>
      <w:ins w:id="191" w:author="Scott Stoller" w:date="2021-09-22T17:25:00Z">
        <w:r>
          <w:t xml:space="preserve"> matches all values, as in DistAlgo</w:t>
        </w:r>
      </w:ins>
      <w:ins w:id="192" w:author="Scott Stoller" w:date="2021-09-22T17:27:00Z">
        <w:r w:rsidR="00BA726F">
          <w:t>)</w:t>
        </w:r>
      </w:ins>
      <w:ins w:id="193" w:author="Scott Stoller" w:date="2021-09-22T17:25:00Z">
        <w:r>
          <w:t xml:space="preserve">.  </w:t>
        </w:r>
      </w:ins>
      <w:ins w:id="194" w:author="Scott Stoller" w:date="2021-09-22T17:27:00Z">
        <w:r w:rsidR="00BA726F">
          <w:t>A</w:t>
        </w:r>
      </w:ins>
      <w:ins w:id="195" w:author="Scott Stoller" w:date="2021-09-22T17:20:00Z">
        <w:r>
          <w:t xml:space="preserve"> failure is </w:t>
        </w:r>
      </w:ins>
      <w:ins w:id="196" w:author="Scott Stoller" w:date="2021-09-22T17:21:00Z">
        <w:r>
          <w:t xml:space="preserve">potentially </w:t>
        </w:r>
      </w:ins>
      <w:ins w:id="197" w:author="Scott Stoller" w:date="2021-09-22T17:20:00Z">
        <w:r>
          <w:t xml:space="preserve">triggered when </w:t>
        </w:r>
      </w:ins>
      <w:proofErr w:type="spellStart"/>
      <w:ins w:id="198" w:author="Scott Stoller" w:date="2021-09-22T17:42:00Z">
        <w:r w:rsidR="00276771">
          <w:t>src</w:t>
        </w:r>
        <w:proofErr w:type="spellEnd"/>
        <w:r w:rsidR="00276771">
          <w:t xml:space="preserve"> </w:t>
        </w:r>
      </w:ins>
      <w:ins w:id="199" w:author="Scott Stoller" w:date="2021-09-22T17:20:00Z">
        <w:r>
          <w:t xml:space="preserve">sends a </w:t>
        </w:r>
      </w:ins>
      <w:ins w:id="200" w:author="Scott Stoller" w:date="2021-09-07T11:14:00Z">
        <w:r w:rsidR="00123C64">
          <w:t xml:space="preserve">message of the specified type </w:t>
        </w:r>
      </w:ins>
      <w:ins w:id="201" w:author="Scott Stoller" w:date="2021-09-22T17:20:00Z">
        <w:r>
          <w:t xml:space="preserve">for the specified round </w:t>
        </w:r>
      </w:ins>
      <w:ins w:id="202" w:author="Scott Stoller" w:date="2021-09-07T11:14:00Z">
        <w:r w:rsidR="00123C64">
          <w:t xml:space="preserve">to </w:t>
        </w:r>
        <w:proofErr w:type="spellStart"/>
        <w:r w:rsidR="00123C64">
          <w:t>des</w:t>
        </w:r>
      </w:ins>
      <w:ins w:id="203" w:author="Scott Stoller" w:date="2021-09-22T17:27:00Z">
        <w:r w:rsidR="00BA726F">
          <w:t>t</w:t>
        </w:r>
        <w:proofErr w:type="spellEnd"/>
        <w:r w:rsidR="00BA726F">
          <w:t>.  Each time</w:t>
        </w:r>
      </w:ins>
      <w:ins w:id="204" w:author="Scott Stoller" w:date="2021-09-22T17:21:00Z">
        <w:r>
          <w:t xml:space="preserve"> that occurs, </w:t>
        </w:r>
      </w:ins>
      <w:ins w:id="205" w:author="Scott Stoller" w:date="2021-09-22T17:28:00Z">
        <w:r w:rsidR="00BA726F">
          <w:t>a</w:t>
        </w:r>
      </w:ins>
      <w:ins w:id="206" w:author="Scott Stoller" w:date="2021-09-22T17:21:00Z">
        <w:r>
          <w:t xml:space="preserve"> </w:t>
        </w:r>
      </w:ins>
      <w:ins w:id="207" w:author="Scott Stoller" w:date="2021-09-22T17:27:00Z">
        <w:r w:rsidR="00BA726F">
          <w:t xml:space="preserve">failure </w:t>
        </w:r>
      </w:ins>
      <w:ins w:id="208" w:author="Scott Stoller" w:date="2021-09-22T17:28:00Z">
        <w:r w:rsidR="00BA726F">
          <w:t>of the specified type</w:t>
        </w:r>
      </w:ins>
      <w:ins w:id="209" w:author="Scott Stoller" w:date="2021-09-22T17:29:00Z">
        <w:r w:rsidR="00CC6937">
          <w:t xml:space="preserve"> occurs with</w:t>
        </w:r>
      </w:ins>
      <w:ins w:id="210" w:author="Scott Stoller" w:date="2021-09-22T17:28:00Z">
        <w:r w:rsidR="00BA726F">
          <w:t xml:space="preserve"> </w:t>
        </w:r>
      </w:ins>
      <w:ins w:id="211" w:author="Scott Stoller" w:date="2021-09-07T11:14:00Z">
        <w:r w:rsidR="00123C64">
          <w:t>probability prob</w:t>
        </w:r>
      </w:ins>
      <w:ins w:id="212" w:author="Scott Stoller" w:date="2021-09-22T17:21:00Z">
        <w:r>
          <w:t xml:space="preserve">.  </w:t>
        </w:r>
        <w:proofErr w:type="spellStart"/>
        <w:r>
          <w:t>FailType.MsgLoss</w:t>
        </w:r>
        <w:proofErr w:type="spellEnd"/>
        <w:r>
          <w:t xml:space="preserve"> means the mes</w:t>
        </w:r>
      </w:ins>
      <w:ins w:id="213" w:author="Scott Stoller" w:date="2021-09-22T17:22:00Z">
        <w:r>
          <w:t xml:space="preserve">sage being sent is lost, </w:t>
        </w:r>
      </w:ins>
      <w:ins w:id="214" w:author="Scott Stoller" w:date="2021-09-22T17:24:00Z">
        <w:r>
          <w:t xml:space="preserve">i.e., </w:t>
        </w:r>
      </w:ins>
      <w:ins w:id="215" w:author="Scott Stoller" w:date="2021-09-22T17:22:00Z">
        <w:r>
          <w:t>not actually sent.</w:t>
        </w:r>
      </w:ins>
      <w:ins w:id="216" w:author="Scott Stoller" w:date="2021-09-22T17:23:00Z">
        <w:r>
          <w:t xml:space="preserve"> </w:t>
        </w:r>
      </w:ins>
      <w:ins w:id="217" w:author="Scott Stoller" w:date="2021-09-22T17:22:00Z">
        <w:r>
          <w:t xml:space="preserve"> </w:t>
        </w:r>
        <w:proofErr w:type="spellStart"/>
        <w:r>
          <w:t>FailType.Delay</w:t>
        </w:r>
        <w:proofErr w:type="spellEnd"/>
        <w:r>
          <w:t xml:space="preserve"> means the process delays (e.g., sleeps</w:t>
        </w:r>
      </w:ins>
      <w:ins w:id="218" w:author="Scott Stoller" w:date="2021-09-22T17:31:00Z">
        <w:r w:rsidR="00FC06D9" w:rsidRPr="00FC06D9">
          <w:t xml:space="preserve"> </w:t>
        </w:r>
        <w:r w:rsidR="00FC06D9">
          <w:t xml:space="preserve">by calling </w:t>
        </w:r>
        <w:proofErr w:type="spellStart"/>
        <w:r w:rsidR="00FC06D9">
          <w:t>time.sleep</w:t>
        </w:r>
      </w:ins>
      <w:proofErr w:type="spellEnd"/>
      <w:ins w:id="219" w:author="Scott Stoller" w:date="2021-09-22T17:22:00Z">
        <w:r>
          <w:t xml:space="preserve">) for </w:t>
        </w:r>
        <w:proofErr w:type="spellStart"/>
        <w:r>
          <w:t>val</w:t>
        </w:r>
        <w:proofErr w:type="spellEnd"/>
        <w:r>
          <w:t xml:space="preserve"> seconds before sending the message</w:t>
        </w:r>
      </w:ins>
      <w:ins w:id="220" w:author="Scott Stoller" w:date="2021-09-22T17:23:00Z">
        <w:r>
          <w:t xml:space="preserve">. </w:t>
        </w:r>
      </w:ins>
      <w:ins w:id="221" w:author="Scott Stoller" w:date="2021-09-22T17:24:00Z">
        <w:r>
          <w:t xml:space="preserve"> </w:t>
        </w:r>
        <w:proofErr w:type="spellStart"/>
        <w:r>
          <w:t>FailType.Set</w:t>
        </w:r>
      </w:ins>
      <w:ins w:id="222" w:author="Scott Stoller" w:date="2021-09-22T17:33:00Z">
        <w:r w:rsidR="00BD159F">
          <w:t>Attr</w:t>
        </w:r>
      </w:ins>
      <w:proofErr w:type="spellEnd"/>
      <w:ins w:id="223" w:author="Scott Stoller" w:date="2021-09-22T17:24:00Z">
        <w:r>
          <w:t xml:space="preserve"> means that the </w:t>
        </w:r>
      </w:ins>
      <w:ins w:id="224" w:author="Scott Stoller" w:date="2021-09-22T17:33:00Z">
        <w:r w:rsidR="00BD159F">
          <w:t>fau</w:t>
        </w:r>
      </w:ins>
      <w:ins w:id="225" w:author="Scott Stoller" w:date="2021-09-22T17:34:00Z">
        <w:r w:rsidR="00BD159F">
          <w:t xml:space="preserve">lt injection code </w:t>
        </w:r>
      </w:ins>
      <w:ins w:id="226" w:author="Scott Stoller" w:date="2021-09-22T17:30:00Z">
        <w:r w:rsidR="00FC06D9">
          <w:t xml:space="preserve">calls </w:t>
        </w:r>
        <w:proofErr w:type="spellStart"/>
        <w:r w:rsidR="00FC06D9">
          <w:t>setattr</w:t>
        </w:r>
      </w:ins>
      <w:proofErr w:type="spellEnd"/>
      <w:ins w:id="227" w:author="Scott Stoller" w:date="2021-09-22T17:33:00Z">
        <w:r w:rsidR="00BD159F">
          <w:t>(</w:t>
        </w:r>
        <w:proofErr w:type="spellStart"/>
        <w:r w:rsidR="00BD159F">
          <w:t>attr,val</w:t>
        </w:r>
        <w:proofErr w:type="spellEnd"/>
        <w:r w:rsidR="00BD159F">
          <w:t>)</w:t>
        </w:r>
      </w:ins>
      <w:ins w:id="228" w:author="Scott Stoller" w:date="2021-09-22T17:34:00Z">
        <w:r w:rsidR="00BD159F">
          <w:t xml:space="preserve"> to </w:t>
        </w:r>
      </w:ins>
      <w:ins w:id="229" w:author="Scott Stoller" w:date="2021-09-22T17:35:00Z">
        <w:r w:rsidR="00BD159F">
          <w:t xml:space="preserve">set </w:t>
        </w:r>
      </w:ins>
      <w:ins w:id="230" w:author="Scott Stoller" w:date="2021-09-22T17:43:00Z">
        <w:r w:rsidR="001014D8">
          <w:t xml:space="preserve">the replica’s </w:t>
        </w:r>
      </w:ins>
      <w:ins w:id="231" w:author="Scott Stoller" w:date="2021-09-22T17:35:00Z">
        <w:r w:rsidR="00BD159F">
          <w:t xml:space="preserve">attribute </w:t>
        </w:r>
      </w:ins>
      <w:proofErr w:type="spellStart"/>
      <w:ins w:id="232" w:author="Scott Stoller" w:date="2021-09-22T17:34:00Z">
        <w:r w:rsidR="00BD159F">
          <w:t>attr</w:t>
        </w:r>
        <w:proofErr w:type="spellEnd"/>
        <w:r w:rsidR="00BD159F">
          <w:t xml:space="preserve"> </w:t>
        </w:r>
      </w:ins>
      <w:ins w:id="233" w:author="Scott Stoller" w:date="2021-09-22T17:35:00Z">
        <w:r w:rsidR="00BD159F">
          <w:t xml:space="preserve"> to</w:t>
        </w:r>
      </w:ins>
      <w:ins w:id="234" w:author="Scott Stoller" w:date="2021-09-22T17:34:00Z">
        <w:r w:rsidR="00BD159F">
          <w:t xml:space="preserve"> </w:t>
        </w:r>
      </w:ins>
      <w:ins w:id="235" w:author="Scott Stoller" w:date="2021-09-22T17:35:00Z">
        <w:r w:rsidR="00BD159F">
          <w:t xml:space="preserve">value </w:t>
        </w:r>
      </w:ins>
      <w:ins w:id="236" w:author="Scott Stoller" w:date="2021-09-22T17:34:00Z">
        <w:r w:rsidR="00BD159F">
          <w:t xml:space="preserve">val.   </w:t>
        </w:r>
      </w:ins>
      <w:proofErr w:type="spellStart"/>
      <w:ins w:id="237" w:author="Scott Stoller" w:date="2021-09-22T17:35:00Z">
        <w:r w:rsidR="00BD159F">
          <w:t>setattr</w:t>
        </w:r>
        <w:proofErr w:type="spellEnd"/>
        <w:r w:rsidR="00BD159F">
          <w:t xml:space="preserve"> should support setting </w:t>
        </w:r>
      </w:ins>
      <w:ins w:id="238" w:author="Scott Stoller" w:date="2021-09-22T17:34:00Z">
        <w:r w:rsidR="00BD159F" w:rsidRPr="00C01809">
          <w:t xml:space="preserve">at least the following attributes used in the pseudocode in the paper: </w:t>
        </w:r>
        <w:proofErr w:type="spellStart"/>
        <w:r w:rsidR="00BD159F" w:rsidRPr="00C01809">
          <w:t>last_vote_round</w:t>
        </w:r>
        <w:proofErr w:type="spellEnd"/>
        <w:r w:rsidR="00BD159F" w:rsidRPr="00C01809">
          <w:t xml:space="preserve"> (defined in the Safety module)</w:t>
        </w:r>
      </w:ins>
      <w:ins w:id="239" w:author="Scott Stoller" w:date="2021-09-22T17:36:00Z">
        <w:r w:rsidR="00BD159F">
          <w:t xml:space="preserve"> and</w:t>
        </w:r>
      </w:ins>
      <w:ins w:id="240" w:author="Scott Stoller" w:date="2021-09-22T17:34:00Z">
        <w:r w:rsidR="00BD159F" w:rsidRPr="00C01809">
          <w:t xml:space="preserve"> </w:t>
        </w:r>
        <w:proofErr w:type="spellStart"/>
        <w:r w:rsidR="00BD159F" w:rsidRPr="00C01809">
          <w:t>current_round</w:t>
        </w:r>
        <w:proofErr w:type="spellEnd"/>
        <w:r w:rsidR="00BD159F" w:rsidRPr="00C01809">
          <w:t xml:space="preserve"> (defined in Pacemaker).</w:t>
        </w:r>
        <w:r w:rsidR="00BD159F">
          <w:t xml:space="preserve"> </w:t>
        </w:r>
      </w:ins>
      <w:ins w:id="241" w:author="Scott Stoller" w:date="2021-09-22T20:02:00Z">
        <w:r w:rsidR="001F3982">
          <w:t xml:space="preserve"> </w:t>
        </w:r>
      </w:ins>
      <w:ins w:id="242" w:author="Scott Stoller" w:date="2021-09-22T20:03:00Z">
        <w:r w:rsidR="001F3982">
          <w:t>T</w:t>
        </w:r>
      </w:ins>
      <w:ins w:id="243" w:author="Scott Stoller" w:date="2021-09-22T20:02:00Z">
        <w:r w:rsidR="001F3982">
          <w:t xml:space="preserve">hese attributes do not need to be attributes of Replica; </w:t>
        </w:r>
      </w:ins>
      <w:proofErr w:type="spellStart"/>
      <w:ins w:id="244" w:author="Scott Stoller" w:date="2021-09-22T20:03:00Z">
        <w:r w:rsidR="001F3982">
          <w:t>Replica.setattr</w:t>
        </w:r>
        <w:proofErr w:type="spellEnd"/>
        <w:r w:rsidR="001F3982">
          <w:t xml:space="preserve"> can update them </w:t>
        </w:r>
      </w:ins>
      <w:ins w:id="245" w:author="Scott Stoller" w:date="2021-09-22T20:04:00Z">
        <w:r w:rsidR="00032F4D">
          <w:t xml:space="preserve">wherever </w:t>
        </w:r>
      </w:ins>
      <w:ins w:id="246" w:author="Scott Stoller" w:date="2021-09-22T20:03:00Z">
        <w:r w:rsidR="001F3982">
          <w:t>they ar</w:t>
        </w:r>
      </w:ins>
      <w:ins w:id="247" w:author="Scott Stoller" w:date="2021-09-22T20:04:00Z">
        <w:r w:rsidR="00032F4D">
          <w:t>e</w:t>
        </w:r>
      </w:ins>
      <w:ins w:id="248" w:author="Scott Stoller" w:date="2021-09-22T20:03:00Z">
        <w:r w:rsidR="001F3982">
          <w:t>.</w:t>
        </w:r>
      </w:ins>
      <w:ins w:id="249" w:author="Scott Stoller" w:date="2021-09-22T20:04:00Z">
        <w:r w:rsidR="00162194">
          <w:t xml:space="preserve">  A</w:t>
        </w:r>
      </w:ins>
      <w:ins w:id="250" w:author="Scott Stoller" w:date="2021-09-07T11:21:00Z">
        <w:r w:rsidR="00764630">
          <w:t>n exa</w:t>
        </w:r>
      </w:ins>
      <w:ins w:id="251" w:author="Scott Stoller" w:date="2021-09-07T11:14:00Z">
        <w:r w:rsidR="00123C64">
          <w:t xml:space="preserve">mple </w:t>
        </w:r>
      </w:ins>
      <w:ins w:id="252" w:author="Scott Stoller" w:date="2021-09-22T20:04:00Z">
        <w:r w:rsidR="00921ACC">
          <w:t xml:space="preserve">failure configuration </w:t>
        </w:r>
      </w:ins>
      <w:ins w:id="253" w:author="Scott Stoller" w:date="2021-09-21T15:24:00Z">
        <w:r w:rsidR="00F22D47">
          <w:t>is:</w:t>
        </w:r>
      </w:ins>
      <w:ins w:id="254" w:author="Scott Stoller" w:date="2021-09-21T16:14:00Z">
        <w:r w:rsidR="00604D7F">
          <w:t xml:space="preserve"> </w:t>
        </w:r>
      </w:ins>
    </w:p>
    <w:p w14:paraId="51BD7201" w14:textId="410BC7E4" w:rsidR="00B5215B" w:rsidRDefault="0058383E">
      <w:pPr>
        <w:spacing w:after="0"/>
        <w:rPr>
          <w:ins w:id="255" w:author="Scott Stoller" w:date="2021-09-22T19:44:00Z"/>
        </w:rPr>
        <w:pPrChange w:id="256" w:author="Scott Stoller" w:date="2021-09-22T19:46:00Z">
          <w:pPr/>
        </w:pPrChange>
      </w:pPr>
      <w:proofErr w:type="spellStart"/>
      <w:ins w:id="257" w:author="Scott Stoller" w:date="2021-09-22T18:06:00Z">
        <w:r>
          <w:t>fa</w:t>
        </w:r>
      </w:ins>
      <w:ins w:id="258" w:author="Scott Stoller" w:date="2021-09-22T19:43:00Z">
        <w:r w:rsidR="004F2A74">
          <w:t>ilure</w:t>
        </w:r>
      </w:ins>
      <w:ins w:id="259" w:author="Scott Stoller" w:date="2021-09-22T18:06:00Z">
        <w:r>
          <w:t>_config</w:t>
        </w:r>
        <w:proofErr w:type="spellEnd"/>
        <w:r>
          <w:t xml:space="preserve"> = </w:t>
        </w:r>
      </w:ins>
      <w:proofErr w:type="spellStart"/>
      <w:ins w:id="260" w:author="Scott Stoller" w:date="2021-09-22T19:48:00Z">
        <w:r w:rsidR="00507727">
          <w:t>FailureConfig</w:t>
        </w:r>
        <w:proofErr w:type="spellEnd"/>
        <w:r w:rsidR="00507727">
          <w:t>(</w:t>
        </w:r>
      </w:ins>
      <w:ins w:id="261" w:author="Scott Stoller" w:date="2021-09-22T09:21:00Z">
        <w:r w:rsidR="0027278A">
          <w:t>failures</w:t>
        </w:r>
      </w:ins>
      <w:ins w:id="262" w:author="Scott Stoller" w:date="2021-09-21T15:24:00Z">
        <w:r w:rsidR="00F22D47">
          <w:t xml:space="preserve"> </w:t>
        </w:r>
      </w:ins>
      <w:ins w:id="263" w:author="Scott Stoller" w:date="2021-09-22T19:49:00Z">
        <w:r w:rsidR="00507727">
          <w:t>=</w:t>
        </w:r>
      </w:ins>
      <w:ins w:id="264" w:author="Scott Stoller" w:date="2021-09-07T11:14:00Z">
        <w:r w:rsidR="00123C64">
          <w:t xml:space="preserve">  </w:t>
        </w:r>
      </w:ins>
      <w:ins w:id="265" w:author="Scott Stoller" w:date="2021-09-22T19:50:00Z">
        <w:r w:rsidR="00B44B22">
          <w:t>[</w:t>
        </w:r>
      </w:ins>
    </w:p>
    <w:p w14:paraId="498876DA" w14:textId="1EBC8374" w:rsidR="00B5215B" w:rsidRDefault="0027278A">
      <w:pPr>
        <w:spacing w:after="0"/>
        <w:rPr>
          <w:ins w:id="266" w:author="Scott Stoller" w:date="2021-09-22T19:44:00Z"/>
        </w:rPr>
        <w:pPrChange w:id="267" w:author="Scott Stoller" w:date="2021-09-22T19:46:00Z">
          <w:pPr/>
        </w:pPrChange>
      </w:pPr>
      <w:ins w:id="268" w:author="Scott Stoller" w:date="2021-09-22T09:21:00Z">
        <w:r>
          <w:t>Failure</w:t>
        </w:r>
      </w:ins>
      <w:ins w:id="269" w:author="Scott Stoller" w:date="2021-09-07T11:14:00Z">
        <w:r w:rsidR="00123C64">
          <w:t>(</w:t>
        </w:r>
      </w:ins>
      <w:ins w:id="270" w:author="Scott Stoller" w:date="2021-09-21T16:17:00Z">
        <w:r w:rsidR="00604D7F">
          <w:t>src=</w:t>
        </w:r>
      </w:ins>
      <w:ins w:id="271" w:author="Scott Stoller" w:date="2021-09-07T11:14:00Z">
        <w:r w:rsidR="00123C64">
          <w:t>'_',</w:t>
        </w:r>
      </w:ins>
      <w:ins w:id="272" w:author="Scott Stoller" w:date="2021-09-21T16:17:00Z">
        <w:r w:rsidR="00604D7F">
          <w:t>dest=</w:t>
        </w:r>
      </w:ins>
      <w:ins w:id="273" w:author="Scott Stoller" w:date="2021-09-07T11:14:00Z">
        <w:r w:rsidR="00123C64">
          <w:t>'leader',</w:t>
        </w:r>
      </w:ins>
      <w:ins w:id="274" w:author="Scott Stoller" w:date="2021-09-21T16:17:00Z">
        <w:r w:rsidR="00604D7F">
          <w:t>msg_type=</w:t>
        </w:r>
      </w:ins>
      <w:ins w:id="275" w:author="Scott Stoller" w:date="2021-09-22T09:35:00Z">
        <w:r w:rsidR="00236860">
          <w:t>MsgType.</w:t>
        </w:r>
      </w:ins>
      <w:ins w:id="276" w:author="Scott Stoller" w:date="2021-09-07T11:14:00Z">
        <w:r w:rsidR="00123C64">
          <w:t>Vote,</w:t>
        </w:r>
      </w:ins>
      <w:ins w:id="277" w:author="Scott Stoller" w:date="2021-09-21T16:17:00Z">
        <w:r w:rsidR="00604D7F">
          <w:t>round=</w:t>
        </w:r>
      </w:ins>
      <w:ins w:id="278" w:author="Scott Stoller" w:date="2021-09-07T11:14:00Z">
        <w:r w:rsidR="00123C64">
          <w:t>1,</w:t>
        </w:r>
      </w:ins>
      <w:ins w:id="279" w:author="Scott Stoller" w:date="2021-09-21T16:17:00Z">
        <w:r w:rsidR="00604D7F">
          <w:t>prob=</w:t>
        </w:r>
      </w:ins>
      <w:ins w:id="280" w:author="Scott Stoller" w:date="2021-09-22T18:00:00Z">
        <w:r w:rsidR="00F06448">
          <w:t>1</w:t>
        </w:r>
      </w:ins>
      <w:ins w:id="281" w:author="Scott Stoller" w:date="2021-09-22T09:35:00Z">
        <w:r w:rsidR="00236860">
          <w:t>,fail_type=</w:t>
        </w:r>
      </w:ins>
      <w:ins w:id="282" w:author="Scott Stoller" w:date="2021-09-22T17:46:00Z">
        <w:r w:rsidR="00D561DC">
          <w:t>FailType.Delay,</w:t>
        </w:r>
      </w:ins>
      <w:ins w:id="283" w:author="Scott Stoller" w:date="2021-09-22T17:59:00Z">
        <w:r w:rsidR="0051028A">
          <w:t xml:space="preserve"> </w:t>
        </w:r>
      </w:ins>
      <w:proofErr w:type="spellStart"/>
      <w:ins w:id="284" w:author="Scott Stoller" w:date="2021-09-22T17:46:00Z">
        <w:r w:rsidR="00D561DC">
          <w:t>val</w:t>
        </w:r>
        <w:proofErr w:type="spellEnd"/>
        <w:r w:rsidR="00D561DC">
          <w:t>=0.1</w:t>
        </w:r>
      </w:ins>
      <w:ins w:id="285" w:author="Scott Stoller" w:date="2021-09-07T11:14:00Z">
        <w:r w:rsidR="00123C64">
          <w:t>),</w:t>
        </w:r>
      </w:ins>
    </w:p>
    <w:p w14:paraId="77820D47" w14:textId="13041E91" w:rsidR="00990809" w:rsidRDefault="0027278A" w:rsidP="00990809">
      <w:pPr>
        <w:spacing w:after="0"/>
        <w:rPr>
          <w:ins w:id="286" w:author="Scott Stoller" w:date="2021-09-22T19:46:00Z"/>
        </w:rPr>
      </w:pPr>
      <w:ins w:id="287" w:author="Scott Stoller" w:date="2021-09-22T09:21:00Z">
        <w:r>
          <w:t>Failure</w:t>
        </w:r>
      </w:ins>
      <w:ins w:id="288" w:author="Scott Stoller" w:date="2021-09-07T11:14:00Z">
        <w:r w:rsidR="00123C64">
          <w:t>(</w:t>
        </w:r>
      </w:ins>
      <w:ins w:id="289" w:author="Scott Stoller" w:date="2021-09-21T16:17:00Z">
        <w:r w:rsidR="00604D7F">
          <w:t>src=</w:t>
        </w:r>
      </w:ins>
      <w:ins w:id="290" w:author="Scott Stoller" w:date="2021-09-07T11:14:00Z">
        <w:r w:rsidR="00123C64">
          <w:t>2,</w:t>
        </w:r>
      </w:ins>
      <w:ins w:id="291" w:author="Scott Stoller" w:date="2021-09-21T16:17:00Z">
        <w:r w:rsidR="00604D7F">
          <w:t>dest=</w:t>
        </w:r>
      </w:ins>
      <w:ins w:id="292" w:author="Scott Stoller" w:date="2021-09-07T11:14:00Z">
        <w:r w:rsidR="00123C64">
          <w:t>'_',</w:t>
        </w:r>
      </w:ins>
      <w:ins w:id="293" w:author="Scott Stoller" w:date="2021-09-21T16:17:00Z">
        <w:r w:rsidR="00604D7F">
          <w:t>msg_type=</w:t>
        </w:r>
      </w:ins>
      <w:ins w:id="294" w:author="Scott Stoller" w:date="2021-09-22T09:36:00Z">
        <w:r w:rsidR="00236860">
          <w:t>MsgType.</w:t>
        </w:r>
      </w:ins>
      <w:ins w:id="295" w:author="Scott Stoller" w:date="2021-09-22T18:01:00Z">
        <w:r w:rsidR="00F06448">
          <w:t>Wildcard</w:t>
        </w:r>
      </w:ins>
      <w:ins w:id="296" w:author="Scott Stoller" w:date="2021-09-21T17:14:00Z">
        <w:r w:rsidR="005435BB">
          <w:t>,</w:t>
        </w:r>
      </w:ins>
      <w:ins w:id="297" w:author="Scott Stoller" w:date="2021-09-21T16:17:00Z">
        <w:r w:rsidR="00604D7F">
          <w:t>round=</w:t>
        </w:r>
      </w:ins>
      <w:ins w:id="298" w:author="Scott Stoller" w:date="2021-09-07T11:14:00Z">
        <w:r w:rsidR="00123C64">
          <w:t>3,</w:t>
        </w:r>
      </w:ins>
      <w:ins w:id="299" w:author="Scott Stoller" w:date="2021-09-21T16:17:00Z">
        <w:r w:rsidR="00604D7F">
          <w:t>prob=</w:t>
        </w:r>
      </w:ins>
      <w:ins w:id="300" w:author="Scott Stoller" w:date="2021-09-22T18:00:00Z">
        <w:r w:rsidR="00F06448">
          <w:t>0.5</w:t>
        </w:r>
      </w:ins>
      <w:ins w:id="301" w:author="Scott Stoller" w:date="2021-09-22T09:36:00Z">
        <w:r w:rsidR="00236860">
          <w:t>,fail_type=</w:t>
        </w:r>
      </w:ins>
      <w:ins w:id="302" w:author="Scott Stoller" w:date="2021-09-22T17:46:00Z">
        <w:r w:rsidR="00945406">
          <w:t>FailType</w:t>
        </w:r>
      </w:ins>
      <w:ins w:id="303" w:author="Scott Stoller" w:date="2021-09-22T17:48:00Z">
        <w:r w:rsidR="00385956">
          <w:t>.</w:t>
        </w:r>
      </w:ins>
      <w:ins w:id="304" w:author="Scott Stoller" w:date="2021-09-22T17:46:00Z">
        <w:r w:rsidR="00945406">
          <w:t>MsgLos</w:t>
        </w:r>
      </w:ins>
      <w:ins w:id="305" w:author="Scott Stoller" w:date="2021-09-22T17:59:00Z">
        <w:r w:rsidR="0051028A">
          <w:t>s</w:t>
        </w:r>
      </w:ins>
      <w:ins w:id="306" w:author="Scott Stoller" w:date="2021-09-22T17:47:00Z">
        <w:r w:rsidR="00945406">
          <w:t>),</w:t>
        </w:r>
      </w:ins>
      <w:ins w:id="307" w:author="Scott Stoller" w:date="2021-09-22T19:45:00Z">
        <w:r w:rsidR="00990809">
          <w:t xml:space="preserve"> </w:t>
        </w:r>
      </w:ins>
    </w:p>
    <w:p w14:paraId="1597E184" w14:textId="3A68E38D" w:rsidR="00123C64" w:rsidDel="00507727" w:rsidRDefault="00945406" w:rsidP="00990809">
      <w:pPr>
        <w:spacing w:after="0"/>
        <w:rPr>
          <w:del w:id="308" w:author="Scott Stoller" w:date="2021-09-21T22:33:00Z"/>
        </w:rPr>
      </w:pPr>
      <w:ins w:id="309" w:author="Scott Stoller" w:date="2021-09-22T17:47:00Z">
        <w:r>
          <w:t>Fa</w:t>
        </w:r>
      </w:ins>
      <w:ins w:id="310" w:author="Scott Stoller" w:date="2021-09-22T17:48:00Z">
        <w:r>
          <w:t>ilure</w:t>
        </w:r>
      </w:ins>
      <w:ins w:id="311" w:author="Scott Stoller" w:date="2021-09-22T17:47:00Z">
        <w:r>
          <w:t>(src='leader',dest='_',msg_type=MsgType.Vote,round=3,prob=0.5,</w:t>
        </w:r>
      </w:ins>
      <w:ins w:id="312" w:author="Scott Stoller" w:date="2021-09-22T17:54:00Z">
        <w:r w:rsidR="0024263C">
          <w:t>fail_type=FailType.SetAttr</w:t>
        </w:r>
      </w:ins>
      <w:ins w:id="313" w:author="Scott Stoller" w:date="2021-09-22T17:59:00Z">
        <w:r w:rsidR="0051028A">
          <w:t>,val=2</w:t>
        </w:r>
      </w:ins>
      <w:ins w:id="314" w:author="Scott Stoller" w:date="2021-09-22T17:54:00Z">
        <w:r w:rsidR="0024263C">
          <w:t>,</w:t>
        </w:r>
      </w:ins>
      <w:ins w:id="315" w:author="Scott Stoller" w:date="2021-09-22T17:47:00Z">
        <w:r>
          <w:t>attr='last_vote_round')]</w:t>
        </w:r>
      </w:ins>
      <w:ins w:id="316" w:author="Scott Stoller" w:date="2021-09-22T19:48:00Z">
        <w:r w:rsidR="00507727">
          <w:t>,</w:t>
        </w:r>
      </w:ins>
    </w:p>
    <w:p w14:paraId="487EFA94" w14:textId="5BCF8E19" w:rsidR="00507727" w:rsidRDefault="00507727">
      <w:pPr>
        <w:spacing w:after="0"/>
        <w:rPr>
          <w:ins w:id="317" w:author="Scott Stoller" w:date="2021-09-22T19:48:00Z"/>
        </w:rPr>
        <w:pPrChange w:id="318" w:author="Scott Stoller" w:date="2021-09-22T19:46:00Z">
          <w:pPr>
            <w:pStyle w:val="ListParagraph"/>
          </w:pPr>
        </w:pPrChange>
      </w:pPr>
      <w:ins w:id="319" w:author="Scott Stoller" w:date="2021-09-22T19:48:00Z">
        <w:r>
          <w:t>seed = 12345678)</w:t>
        </w:r>
      </w:ins>
    </w:p>
    <w:p w14:paraId="3F540187" w14:textId="77777777" w:rsidR="00FC06D9" w:rsidRDefault="00FC06D9" w:rsidP="00732687">
      <w:pPr>
        <w:rPr>
          <w:ins w:id="320" w:author="Scott Stoller" w:date="2021-09-22T17:32:00Z"/>
        </w:rPr>
      </w:pPr>
    </w:p>
    <w:p w14:paraId="61C8EB92" w14:textId="38DACAE9" w:rsidR="000C5E6B" w:rsidRDefault="000C5E6B" w:rsidP="000C5E6B">
      <w:r>
        <w:rPr>
          <w:b/>
          <w:bCs/>
        </w:rPr>
        <w:t xml:space="preserve">3. </w:t>
      </w:r>
      <w:r w:rsidRPr="00A202EB">
        <w:rPr>
          <w:b/>
          <w:bCs/>
        </w:rPr>
        <w:t>User manual</w:t>
      </w:r>
    </w:p>
    <w:p w14:paraId="74023719" w14:textId="41922492" w:rsidR="000C5E6B" w:rsidRDefault="000C5E6B" w:rsidP="000C5E6B">
      <w:r>
        <w:lastRenderedPageBreak/>
        <w:t xml:space="preserve">Write a user manual with </w:t>
      </w:r>
      <w:del w:id="321" w:author="Scott Stoller" w:date="2021-09-22T18:03:00Z">
        <w:r w:rsidDel="00B7746A">
          <w:delText>I</w:delText>
        </w:r>
      </w:del>
      <w:ins w:id="322" w:author="Scott Stoller" w:date="2021-09-22T18:03:00Z">
        <w:r w:rsidR="00B7746A">
          <w:t>i</w:t>
        </w:r>
      </w:ins>
      <w:r>
        <w:t xml:space="preserve">nstructions to build and run your system.  the instructions should not rely on an IDE.  provide a detailed sequence of commands, a shell script, or something similar.  include a specific example of the command(s) to run a selected test case.  </w:t>
      </w:r>
      <w:r w:rsidR="00762208">
        <w:t>T</w:t>
      </w:r>
      <w:r>
        <w:t>he user manual should also document the configuration file format</w:t>
      </w:r>
      <w:r w:rsidR="007C1F90">
        <w:t xml:space="preserve"> (e.g., plain text or JSON) and structure: the name—and meaning, if it’s not self-evident—of each field and the valid values for each field (if it’s not self-evident). </w:t>
      </w:r>
    </w:p>
    <w:p w14:paraId="390685DB" w14:textId="5530C0D3" w:rsidR="00A202EB" w:rsidRPr="00A202EB" w:rsidRDefault="000C5E6B" w:rsidP="00A202EB">
      <w:pPr>
        <w:rPr>
          <w:b/>
          <w:bCs/>
        </w:rPr>
      </w:pPr>
      <w:r>
        <w:rPr>
          <w:b/>
          <w:bCs/>
        </w:rPr>
        <w:t>4</w:t>
      </w:r>
      <w:r w:rsidR="002C2030">
        <w:rPr>
          <w:b/>
          <w:bCs/>
        </w:rPr>
        <w:t xml:space="preserve">. </w:t>
      </w:r>
      <w:r w:rsidR="00A202EB" w:rsidRPr="00A202EB">
        <w:rPr>
          <w:b/>
          <w:bCs/>
        </w:rPr>
        <w:t>Test</w:t>
      </w:r>
      <w:r w:rsidR="00601E7C">
        <w:rPr>
          <w:b/>
          <w:bCs/>
        </w:rPr>
        <w:t xml:space="preserve"> Report</w:t>
      </w:r>
    </w:p>
    <w:p w14:paraId="3BA10C96" w14:textId="42C028B0" w:rsidR="007C1F90" w:rsidRDefault="007C1F90" w:rsidP="008F78D6">
      <w:pPr>
        <w:rPr>
          <w:ins w:id="323" w:author="Scott Stoller" w:date="2021-09-26T17:07:00Z"/>
        </w:rPr>
      </w:pPr>
      <w:r>
        <w:t>Describe your main test cases</w:t>
      </w:r>
      <w:del w:id="324" w:author="Scott Stoller" w:date="2021-09-26T12:38:00Z">
        <w:r w:rsidDel="00490D86">
          <w:delText xml:space="preserve"> (“test case” here means an execution of Twins, not an individual execution of Libra consensus)</w:delText>
        </w:r>
      </w:del>
      <w:r>
        <w:t>.  For each test case, report the name</w:t>
      </w:r>
      <w:ins w:id="325" w:author="Scott Stoller" w:date="2021-09-05T22:51:00Z">
        <w:r w:rsidR="00576F0B">
          <w:t>s</w:t>
        </w:r>
      </w:ins>
      <w:r>
        <w:t xml:space="preserve"> of the configuration file</w:t>
      </w:r>
      <w:ins w:id="326" w:author="Scott Stoller" w:date="2021-09-24T12:24:00Z">
        <w:r w:rsidR="00CD3220">
          <w:t>, ledger files,</w:t>
        </w:r>
      </w:ins>
      <w:ins w:id="327" w:author="Scott Stoller" w:date="2021-09-05T22:50:00Z">
        <w:r w:rsidR="00576F0B">
          <w:t xml:space="preserve"> and log files</w:t>
        </w:r>
      </w:ins>
      <w:r>
        <w:t xml:space="preserve">, number of replicas, number of clients, number of client requests, </w:t>
      </w:r>
      <w:ins w:id="328" w:author="Scott Stoller" w:date="2021-09-05T22:51:00Z">
        <w:r w:rsidR="00576F0B">
          <w:t xml:space="preserve">failure scenario, </w:t>
        </w:r>
      </w:ins>
      <w:r>
        <w:t xml:space="preserve">any other important configuration information, </w:t>
      </w:r>
      <w:del w:id="329" w:author="Scott Stoller" w:date="2021-09-05T22:51:00Z">
        <w:r w:rsidDel="00576F0B">
          <w:delText xml:space="preserve">number of rounds executed, </w:delText>
        </w:r>
      </w:del>
      <w:r>
        <w:t>and the outcome.</w:t>
      </w:r>
      <w:r w:rsidR="00354791">
        <w:t xml:space="preserve">  In this assignment, it’s sufficient to run all processes on a single host. </w:t>
      </w:r>
    </w:p>
    <w:p w14:paraId="60E5AEAB" w14:textId="21CE79B3" w:rsidR="00053523" w:rsidRPr="00E86246" w:rsidRDefault="00053523" w:rsidP="008F78D6">
      <w:pPr>
        <w:rPr>
          <w:ins w:id="330" w:author="Scott Stoller" w:date="2021-09-26T17:07:00Z"/>
          <w:b/>
          <w:bCs/>
          <w:rPrChange w:id="331" w:author="Scott Stoller" w:date="2021-09-27T10:15:00Z">
            <w:rPr>
              <w:ins w:id="332" w:author="Scott Stoller" w:date="2021-09-26T17:07:00Z"/>
            </w:rPr>
          </w:rPrChange>
        </w:rPr>
      </w:pPr>
      <w:ins w:id="333" w:author="Scott Stoller" w:date="2021-09-26T17:07:00Z">
        <w:r w:rsidRPr="00E86246">
          <w:rPr>
            <w:b/>
            <w:bCs/>
            <w:rPrChange w:id="334" w:author="Scott Stoller" w:date="2021-09-27T10:15:00Z">
              <w:rPr/>
            </w:rPrChange>
          </w:rPr>
          <w:t>4.5</w:t>
        </w:r>
      </w:ins>
      <w:ins w:id="335" w:author="Scott Stoller" w:date="2021-09-27T10:19:00Z">
        <w:r w:rsidR="00DC1D75">
          <w:rPr>
            <w:b/>
            <w:bCs/>
          </w:rPr>
          <w:t>.</w:t>
        </w:r>
      </w:ins>
      <w:ins w:id="336" w:author="Scott Stoller" w:date="2021-09-26T17:07:00Z">
        <w:r w:rsidRPr="00E86246">
          <w:rPr>
            <w:b/>
            <w:bCs/>
            <w:rPrChange w:id="337" w:author="Scott Stoller" w:date="2021-09-27T10:15:00Z">
              <w:rPr/>
            </w:rPrChange>
          </w:rPr>
          <w:t xml:space="preserve"> Grading Sheet</w:t>
        </w:r>
      </w:ins>
    </w:p>
    <w:p w14:paraId="64629F88" w14:textId="4665A530" w:rsidR="00053523" w:rsidRDefault="00DC694A" w:rsidP="008F78D6">
      <w:pPr>
        <w:rPr>
          <w:ins w:id="338" w:author="Scott Stoller" w:date="2021-09-27T10:16:00Z"/>
        </w:rPr>
      </w:pPr>
      <w:ins w:id="339" w:author="Scott Stoller" w:date="2021-09-26T17:32:00Z">
        <w:r w:rsidRPr="00DC694A">
          <w:t xml:space="preserve">Fill out the "claimed" column of the phase 2 grading sheet to reflect the status of your implementation; you don't need to fill out claimed points for pseudo-code and documentation.  Claim partial credit for items that are partially implemented or have bugs or limitations.  For each item for which partial credit is claimed, include a brief explanation in </w:t>
        </w:r>
        <w:r>
          <w:t xml:space="preserve">the </w:t>
        </w:r>
        <w:r w:rsidRPr="00DC694A">
          <w:t>"notes re: claimed"</w:t>
        </w:r>
        <w:r>
          <w:t xml:space="preserve"> column of the grading sheet</w:t>
        </w:r>
        <w:r w:rsidRPr="00DC694A">
          <w:t xml:space="preserve"> or the "Bugs and limitations" section of the README.  To incentivize accuracy of this information, there is a penalty for problems not reflected in the claimed points; this is shown in the Penalties section of the grading sheet.</w:t>
        </w:r>
      </w:ins>
    </w:p>
    <w:p w14:paraId="56B5208F" w14:textId="4434347D" w:rsidR="00E86246" w:rsidRPr="00DC1D75" w:rsidRDefault="00E86246" w:rsidP="00E86246">
      <w:pPr>
        <w:rPr>
          <w:ins w:id="340" w:author="Scott Stoller" w:date="2021-09-27T10:16:00Z"/>
          <w:rPrChange w:id="341" w:author="Scott Stoller" w:date="2021-09-27T10:19:00Z">
            <w:rPr>
              <w:ins w:id="342" w:author="Scott Stoller" w:date="2021-09-27T10:16:00Z"/>
            </w:rPr>
          </w:rPrChange>
        </w:rPr>
      </w:pPr>
      <w:ins w:id="343" w:author="Scott Stoller" w:date="2021-09-27T10:16:00Z">
        <w:r>
          <w:t xml:space="preserve">Include the </w:t>
        </w:r>
        <w:r>
          <w:t xml:space="preserve">filled-out grading sheet </w:t>
        </w:r>
        <w:r>
          <w:t xml:space="preserve">in your submission </w:t>
        </w:r>
        <w:r>
          <w:t xml:space="preserve">in </w:t>
        </w:r>
        <w:r>
          <w:t xml:space="preserve">xlsx </w:t>
        </w:r>
        <w:r>
          <w:t>form</w:t>
        </w:r>
        <w:r>
          <w:t>, so the T</w:t>
        </w:r>
        <w:r>
          <w:t>A</w:t>
        </w:r>
        <w:r>
          <w:t xml:space="preserve">s can fill the </w:t>
        </w:r>
        <w:r>
          <w:t>“a</w:t>
        </w:r>
      </w:ins>
      <w:ins w:id="344" w:author="Scott Stoller" w:date="2021-09-27T10:17:00Z">
        <w:r>
          <w:t>ctual” c</w:t>
        </w:r>
      </w:ins>
      <w:ins w:id="345" w:author="Scott Stoller" w:date="2021-09-27T10:19:00Z">
        <w:r w:rsidR="00DC1D75">
          <w:t>olumn.</w:t>
        </w:r>
      </w:ins>
    </w:p>
    <w:p w14:paraId="447EFCCD" w14:textId="3B5AD268" w:rsidR="00E86246" w:rsidDel="00E86246" w:rsidRDefault="00E86246" w:rsidP="008F78D6">
      <w:pPr>
        <w:rPr>
          <w:del w:id="346" w:author="Scott Stoller" w:date="2021-09-27T10:16:00Z"/>
        </w:rPr>
      </w:pPr>
    </w:p>
    <w:p w14:paraId="53FA6996" w14:textId="59E3887A" w:rsidR="008F78D6" w:rsidRPr="00A202EB" w:rsidRDefault="000A726B" w:rsidP="008F78D6">
      <w:pPr>
        <w:rPr>
          <w:b/>
          <w:bCs/>
        </w:rPr>
      </w:pPr>
      <w:r>
        <w:rPr>
          <w:b/>
          <w:bCs/>
        </w:rPr>
        <w:t xml:space="preserve">5. </w:t>
      </w:r>
      <w:r w:rsidR="008F78D6" w:rsidRPr="00A202EB">
        <w:rPr>
          <w:b/>
          <w:bCs/>
        </w:rPr>
        <w:t>README</w:t>
      </w:r>
    </w:p>
    <w:p w14:paraId="5C8E17C8" w14:textId="23E00834" w:rsidR="008F78D6" w:rsidRDefault="00A202EB" w:rsidP="008F78D6">
      <w:r>
        <w:t xml:space="preserve">Write </w:t>
      </w:r>
      <w:r w:rsidR="008F78D6">
        <w:t>a README with the following sections:</w:t>
      </w:r>
    </w:p>
    <w:p w14:paraId="47E37D2F" w14:textId="088DADB4" w:rsidR="008F78D6" w:rsidRDefault="008F78D6" w:rsidP="00AF1479">
      <w:pPr>
        <w:ind w:left="450"/>
      </w:pPr>
      <w:r w:rsidRPr="00A202EB">
        <w:rPr>
          <w:b/>
          <w:bCs/>
        </w:rPr>
        <w:t>Platform</w:t>
      </w:r>
      <w:r>
        <w:t xml:space="preserve">.  </w:t>
      </w:r>
      <w:r w:rsidR="003A41A5">
        <w:t>d</w:t>
      </w:r>
      <w:r>
        <w:t>escribe the software platform(s) used in your testing, including DistAlgo version, Python implementation (normally CPython) and version, operating system</w:t>
      </w:r>
      <w:r w:rsidR="00871DAD">
        <w:t xml:space="preserve"> name and version</w:t>
      </w:r>
      <w:r>
        <w:t>, and type of host (e.g., laptop, VM on VMWare Workstation Player on laptop, VM on Google Cloud Compute Engine, VM on Amazon Web Services EC2</w:t>
      </w:r>
      <w:r w:rsidR="00871DAD">
        <w:t>).</w:t>
      </w:r>
    </w:p>
    <w:p w14:paraId="6F5C9A4F" w14:textId="510DA51A" w:rsidR="008F78D6" w:rsidRDefault="008F78D6" w:rsidP="00AF1479">
      <w:pPr>
        <w:ind w:left="450"/>
      </w:pPr>
      <w:r w:rsidRPr="00AF1479">
        <w:rPr>
          <w:b/>
          <w:bCs/>
        </w:rPr>
        <w:t>Workload generation.</w:t>
      </w:r>
      <w:r>
        <w:t xml:space="preserve">  describe your </w:t>
      </w:r>
      <w:r w:rsidR="001765C4">
        <w:t>design</w:t>
      </w:r>
      <w:r>
        <w:t xml:space="preserve"> for client workload generation, and mention which file(s) contain the implementation.</w:t>
      </w:r>
    </w:p>
    <w:p w14:paraId="4076F76A" w14:textId="666B3015" w:rsidR="003A41A5" w:rsidRDefault="003A41A5" w:rsidP="00AF1479">
      <w:pPr>
        <w:ind w:left="450"/>
      </w:pPr>
      <w:r>
        <w:rPr>
          <w:b/>
          <w:bCs/>
        </w:rPr>
        <w:t>Timeouts.</w:t>
      </w:r>
      <w:r>
        <w:t xml:space="preserve">  </w:t>
      </w:r>
      <w:r w:rsidR="001A500C">
        <w:t>d</w:t>
      </w:r>
      <w:r>
        <w:t xml:space="preserve">iscuss your choice of timeout formulas and </w:t>
      </w:r>
      <w:r w:rsidR="00692213">
        <w:t xml:space="preserve">timeout </w:t>
      </w:r>
      <w:r>
        <w:t>values for clients and servers</w:t>
      </w:r>
      <w:r w:rsidR="00456A36">
        <w:t xml:space="preserve"> (e.g., in function </w:t>
      </w:r>
      <w:proofErr w:type="spellStart"/>
      <w:r w:rsidR="00456A36">
        <w:t>get_round_timer</w:t>
      </w:r>
      <w:proofErr w:type="spellEnd"/>
      <w:r w:rsidR="00456A36">
        <w:t>)</w:t>
      </w:r>
      <w:r>
        <w:t>.</w:t>
      </w:r>
    </w:p>
    <w:p w14:paraId="56B653C9" w14:textId="5119D25E" w:rsidR="008F78D6" w:rsidRDefault="00AF1479" w:rsidP="00AF1479">
      <w:pPr>
        <w:ind w:left="450"/>
      </w:pPr>
      <w:r w:rsidRPr="00AF1479">
        <w:rPr>
          <w:b/>
          <w:bCs/>
        </w:rPr>
        <w:t>Bugs and Limitations</w:t>
      </w:r>
      <w:r w:rsidR="008F78D6" w:rsidRPr="00AF1479">
        <w:rPr>
          <w:b/>
          <w:bCs/>
        </w:rPr>
        <w:t>.</w:t>
      </w:r>
      <w:r w:rsidR="008F78D6">
        <w:t xml:space="preserve">  a list of all known bugs in and limitations of your code.</w:t>
      </w:r>
    </w:p>
    <w:p w14:paraId="0AF64593" w14:textId="6293E4BD" w:rsidR="008F78D6" w:rsidRDefault="00AF1479" w:rsidP="00AF1479">
      <w:pPr>
        <w:ind w:left="450"/>
      </w:pPr>
      <w:r w:rsidRPr="00AF1479">
        <w:rPr>
          <w:b/>
          <w:bCs/>
        </w:rPr>
        <w:t>Main files</w:t>
      </w:r>
      <w:r w:rsidR="008F78D6" w:rsidRPr="00AF1479">
        <w:rPr>
          <w:b/>
          <w:bCs/>
        </w:rPr>
        <w:t>.</w:t>
      </w:r>
      <w:r w:rsidR="008F78D6">
        <w:t xml:space="preserve">  full pathnames of the files containing the main code for clients and replicas.  this will help graders look at the most important code first.</w:t>
      </w:r>
    </w:p>
    <w:p w14:paraId="086FC8FD" w14:textId="5608DA36" w:rsidR="008F78D6" w:rsidRDefault="00AF1479" w:rsidP="00AF1479">
      <w:pPr>
        <w:ind w:left="450"/>
      </w:pPr>
      <w:r w:rsidRPr="00AF1479">
        <w:rPr>
          <w:b/>
          <w:bCs/>
        </w:rPr>
        <w:t>Code size</w:t>
      </w:r>
      <w:r w:rsidR="008F78D6" w:rsidRPr="00AF1479">
        <w:rPr>
          <w:b/>
          <w:bCs/>
        </w:rPr>
        <w:t>.</w:t>
      </w:r>
      <w:r w:rsidR="008F78D6">
        <w:t xml:space="preserve">  (1) report the numbers of non-blank non-comment lines of code (LOC) in your system in the following categories: algorithm, other, and total.  "algorithm" is for the replica algorithm itself and other functionality interleaved with it (logging, instrumentation, etc.).  "other" is for everything that can easily be separated from the algorithm (clients, configuration, test drivers, etc.).  (2) report how you obtained the counts (I use CLOC </w:t>
      </w:r>
      <w:ins w:id="347" w:author="Scott Stoller" w:date="2021-09-23T16:09:00Z">
        <w:r w:rsidR="00C76C0F">
          <w:fldChar w:fldCharType="begin"/>
        </w:r>
        <w:r w:rsidR="00C76C0F">
          <w:instrText xml:space="preserve"> HYPERLINK "https://github.com/AlDanial/cloc" </w:instrText>
        </w:r>
        <w:r w:rsidR="00C76C0F">
          <w:fldChar w:fldCharType="separate"/>
        </w:r>
        <w:r w:rsidR="008F78D6" w:rsidRPr="00C76C0F">
          <w:rPr>
            <w:rStyle w:val="Hyperlink"/>
          </w:rPr>
          <w:t>https://github.com/AlDanial/cloc</w:t>
        </w:r>
        <w:r w:rsidR="00C76C0F">
          <w:fldChar w:fldCharType="end"/>
        </w:r>
      </w:ins>
      <w:r w:rsidR="008F78D6">
        <w:t xml:space="preserve">).  (3) give a rough estimate of </w:t>
      </w:r>
      <w:r w:rsidR="008F78D6">
        <w:lastRenderedPageBreak/>
        <w:t>how much of the "algorithm" code is for the algorithm itself, and how much is for other functionality interleaved with it.</w:t>
      </w:r>
    </w:p>
    <w:p w14:paraId="5D8F2044" w14:textId="19F79279" w:rsidR="008F78D6" w:rsidRDefault="00AF1479" w:rsidP="00AF1479">
      <w:pPr>
        <w:ind w:left="450"/>
      </w:pPr>
      <w:r w:rsidRPr="00AF1479">
        <w:rPr>
          <w:b/>
          <w:bCs/>
        </w:rPr>
        <w:t>Language feature usage.</w:t>
      </w:r>
      <w:r w:rsidR="008F78D6">
        <w:t xml:space="preserve"> report the numbers of list comprehensions, dictionary comprehensions, set comprehensions, aggregations, quantifications, await statements, and receive handlers in your code.  the first two are Python features; the others are DistAlgo features.</w:t>
      </w:r>
    </w:p>
    <w:p w14:paraId="79A42140" w14:textId="1E5D6CEA" w:rsidR="00785D22" w:rsidRDefault="00785D22" w:rsidP="00785D22">
      <w:pPr>
        <w:ind w:left="450"/>
      </w:pPr>
      <w:r w:rsidRPr="00AF1479">
        <w:rPr>
          <w:b/>
          <w:bCs/>
        </w:rPr>
        <w:t>Contributions.</w:t>
      </w:r>
      <w:r>
        <w:t xml:space="preserve">  a list of </w:t>
      </w:r>
      <w:r w:rsidR="003A1882">
        <w:t xml:space="preserve">each team member’s </w:t>
      </w:r>
      <w:r>
        <w:t xml:space="preserve">contributions to </w:t>
      </w:r>
      <w:r w:rsidR="00F6120E">
        <w:t xml:space="preserve">this </w:t>
      </w:r>
      <w:r>
        <w:t>submission</w:t>
      </w:r>
      <w:r w:rsidR="00456A36">
        <w:t>.</w:t>
      </w:r>
    </w:p>
    <w:p w14:paraId="5FDC7292" w14:textId="739786AC" w:rsidR="008F78D6" w:rsidRDefault="00AF1479" w:rsidP="00AF1479">
      <w:pPr>
        <w:ind w:left="450"/>
      </w:pPr>
      <w:r w:rsidRPr="00AF1479">
        <w:rPr>
          <w:b/>
          <w:bCs/>
        </w:rPr>
        <w:t>Other comments</w:t>
      </w:r>
      <w:r w:rsidR="00785D22">
        <w:rPr>
          <w:b/>
          <w:bCs/>
        </w:rPr>
        <w:t xml:space="preserve"> </w:t>
      </w:r>
      <w:r w:rsidR="00785D22" w:rsidRPr="00785D22">
        <w:t>(optional)</w:t>
      </w:r>
      <w:r w:rsidR="008F78D6" w:rsidRPr="00785D22">
        <w:t>.</w:t>
      </w:r>
      <w:r w:rsidR="008F78D6">
        <w:t xml:space="preserve">  anything else you want us to know.</w:t>
      </w:r>
    </w:p>
    <w:p w14:paraId="5FB8664B" w14:textId="77777777" w:rsidR="00927422" w:rsidRDefault="00927422" w:rsidP="008F78D6">
      <w:pPr>
        <w:pBdr>
          <w:bottom w:val="single" w:sz="6" w:space="1" w:color="auto"/>
        </w:pBdr>
        <w:rPr>
          <w:b/>
          <w:bCs/>
        </w:rPr>
      </w:pPr>
    </w:p>
    <w:p w14:paraId="1A989111" w14:textId="5E039369" w:rsidR="008F78D6" w:rsidRPr="00CE6F23" w:rsidRDefault="00EF6E12" w:rsidP="008F78D6">
      <w:pPr>
        <w:rPr>
          <w:b/>
          <w:bCs/>
        </w:rPr>
      </w:pPr>
      <w:r>
        <w:rPr>
          <w:b/>
          <w:bCs/>
        </w:rPr>
        <w:t xml:space="preserve">6. </w:t>
      </w:r>
      <w:r w:rsidR="008F78D6" w:rsidRPr="00CE6F23">
        <w:rPr>
          <w:b/>
          <w:bCs/>
        </w:rPr>
        <w:t>Submission Instructions</w:t>
      </w:r>
    </w:p>
    <w:p w14:paraId="102D035C" w14:textId="32BB7302" w:rsidR="00047C74" w:rsidRDefault="008F78D6" w:rsidP="00047C74">
      <w:r>
        <w:t xml:space="preserve">Exactly one team member should submit the assignment as an archive file (zip or tar.gz, not </w:t>
      </w:r>
      <w:proofErr w:type="spellStart"/>
      <w:r>
        <w:t>rar</w:t>
      </w:r>
      <w:proofErr w:type="spellEnd"/>
      <w:r>
        <w:t xml:space="preserve">) on Blackboard by 11:59pm on the due date.  </w:t>
      </w:r>
      <w:bookmarkStart w:id="348" w:name="_Hlk81733126"/>
      <w:r w:rsidR="0092360B">
        <w:t xml:space="preserve">To help </w:t>
      </w:r>
      <w:r w:rsidR="00047C74">
        <w:t>the TAs easily find things, the archive file should contain:</w:t>
      </w:r>
    </w:p>
    <w:bookmarkEnd w:id="348"/>
    <w:p w14:paraId="29E68A9C" w14:textId="2CAF049E" w:rsidR="00047C74" w:rsidRDefault="00047C74" w:rsidP="00047C74">
      <w:pPr>
        <w:pStyle w:val="ListParagraph"/>
        <w:numPr>
          <w:ilvl w:val="0"/>
          <w:numId w:val="2"/>
        </w:numPr>
      </w:pPr>
      <w:r>
        <w:t xml:space="preserve">top-level files with the following names (and appropriate extensions, e.g., docx, pdf, or txt): pseudocode, user manual, test report, </w:t>
      </w:r>
      <w:ins w:id="349" w:author="Scott Stoller" w:date="2021-09-27T10:15:00Z">
        <w:r w:rsidR="00BC5663">
          <w:t xml:space="preserve">phase 2 grading sheet.xlsx, </w:t>
        </w:r>
      </w:ins>
      <w:r>
        <w:t>README</w:t>
      </w:r>
    </w:p>
    <w:p w14:paraId="0C604044" w14:textId="16BFCE50" w:rsidR="00047C74" w:rsidRDefault="00047C74" w:rsidP="00047C74">
      <w:pPr>
        <w:pStyle w:val="ListParagraph"/>
        <w:numPr>
          <w:ilvl w:val="0"/>
          <w:numId w:val="2"/>
        </w:numPr>
      </w:pPr>
      <w:r>
        <w:t xml:space="preserve">top-level folders with the following names:  </w:t>
      </w:r>
      <w:proofErr w:type="spellStart"/>
      <w:r>
        <w:t>src</w:t>
      </w:r>
      <w:proofErr w:type="spellEnd"/>
      <w:r>
        <w:t xml:space="preserve"> (for source code), config (for configuration files used in test cases), log (for log files from test cases)</w:t>
      </w:r>
      <w:ins w:id="350" w:author="Scott Stoller" w:date="2021-09-24T12:26:00Z">
        <w:r w:rsidR="00CD3220">
          <w:t>, ledgers (for ledger files from test cases)</w:t>
        </w:r>
      </w:ins>
    </w:p>
    <w:p w14:paraId="25DAAB3E" w14:textId="638E3004" w:rsidR="008F78D6" w:rsidRDefault="008F78D6" w:rsidP="008F78D6">
      <w:pPr>
        <w:pBdr>
          <w:bottom w:val="single" w:sz="6" w:space="1" w:color="auto"/>
        </w:pBdr>
      </w:pPr>
    </w:p>
    <w:p w14:paraId="45286F6E" w14:textId="3F23A11D" w:rsidR="008F78D6" w:rsidRPr="00A202EB" w:rsidRDefault="00EF6E12" w:rsidP="008F78D6">
      <w:pPr>
        <w:rPr>
          <w:b/>
          <w:bCs/>
        </w:rPr>
      </w:pPr>
      <w:r>
        <w:rPr>
          <w:b/>
          <w:bCs/>
        </w:rPr>
        <w:t xml:space="preserve">7. </w:t>
      </w:r>
      <w:r w:rsidR="008F78D6" w:rsidRPr="00A202EB">
        <w:rPr>
          <w:b/>
          <w:bCs/>
        </w:rPr>
        <w:t>Grading</w:t>
      </w:r>
    </w:p>
    <w:p w14:paraId="34A635BC" w14:textId="4183CCAB" w:rsidR="00CE6F23" w:rsidRDefault="008F78D6" w:rsidP="008F78D6">
      <w:r>
        <w:t xml:space="preserve">Grading is based on </w:t>
      </w:r>
      <w:r w:rsidR="00CE6F23">
        <w:t>(1) clarity</w:t>
      </w:r>
      <w:r w:rsidR="005A124C">
        <w:t xml:space="preserve">, </w:t>
      </w:r>
      <w:r w:rsidR="00CE6F23">
        <w:t>completeness</w:t>
      </w:r>
      <w:r w:rsidR="005A124C">
        <w:t>, and accuracy</w:t>
      </w:r>
      <w:r w:rsidR="00CE6F23">
        <w:t xml:space="preserve"> of the pseudocode and </w:t>
      </w:r>
      <w:r w:rsidR="005A124C">
        <w:t xml:space="preserve">all </w:t>
      </w:r>
      <w:r w:rsidR="00CE6F23">
        <w:t xml:space="preserve">documentation, and </w:t>
      </w:r>
      <w:r>
        <w:t>(</w:t>
      </w:r>
      <w:r w:rsidR="00CE6F23">
        <w:t>2</w:t>
      </w:r>
      <w:r>
        <w:t>) functionality</w:t>
      </w:r>
      <w:r w:rsidR="00CE6F23">
        <w:t xml:space="preserve"> and</w:t>
      </w:r>
      <w:r>
        <w:t xml:space="preserve"> quality</w:t>
      </w:r>
      <w:r w:rsidR="00050733">
        <w:t xml:space="preserve"> of the code</w:t>
      </w:r>
      <w:r>
        <w:t>, and (</w:t>
      </w:r>
      <w:r w:rsidR="00CE6F23">
        <w:t>3</w:t>
      </w:r>
      <w:r>
        <w:t xml:space="preserve">) </w:t>
      </w:r>
      <w:r w:rsidR="00CE6F23">
        <w:t xml:space="preserve">thoroughness of testing </w:t>
      </w:r>
      <w:r w:rsidR="00751C32">
        <w:t>(</w:t>
      </w:r>
      <w:r w:rsidR="00050733">
        <w:t>for the kinds of failures considered in this assignment, as described in item 2.5 above)</w:t>
      </w:r>
      <w:r w:rsidR="00751C32">
        <w:t>.</w:t>
      </w:r>
    </w:p>
    <w:p w14:paraId="65F5B1BB" w14:textId="77777777" w:rsidR="00111994" w:rsidRPr="00A202EB" w:rsidRDefault="00111994" w:rsidP="00111994">
      <w:r w:rsidRPr="00A202EB">
        <w:t>Code quality includes:</w:t>
      </w:r>
    </w:p>
    <w:p w14:paraId="1DB03E75" w14:textId="5A9B7D26" w:rsidR="00111994" w:rsidRDefault="00111994" w:rsidP="00111994">
      <w:pPr>
        <w:numPr>
          <w:ilvl w:val="0"/>
          <w:numId w:val="1"/>
        </w:numPr>
      </w:pPr>
      <w:r>
        <w:t xml:space="preserve">Tightness and clarity of correspondence with the </w:t>
      </w:r>
      <w:proofErr w:type="gramStart"/>
      <w:r>
        <w:t>pseudocode</w:t>
      </w:r>
      <w:ins w:id="351" w:author="Scott Stoller" w:date="2021-09-27T10:00:00Z">
        <w:r w:rsidR="000F2601">
          <w:t>, and</w:t>
        </w:r>
        <w:proofErr w:type="gramEnd"/>
        <w:r w:rsidR="000F2601">
          <w:t xml:space="preserve"> use of comments containing pseudocode to show the correspondence (see section 2).</w:t>
        </w:r>
      </w:ins>
    </w:p>
    <w:p w14:paraId="0D58DB16" w14:textId="77777777" w:rsidR="00111994" w:rsidRPr="00A202EB" w:rsidRDefault="00111994" w:rsidP="00111994">
      <w:pPr>
        <w:numPr>
          <w:ilvl w:val="0"/>
          <w:numId w:val="1"/>
        </w:numPr>
      </w:pPr>
      <w:r w:rsidRPr="00A202EB">
        <w:t>Use of appropriate data structures and algorithms</w:t>
      </w:r>
    </w:p>
    <w:p w14:paraId="744CCF25" w14:textId="77777777" w:rsidR="0092360B" w:rsidRDefault="0092360B" w:rsidP="0092360B">
      <w:pPr>
        <w:numPr>
          <w:ilvl w:val="0"/>
          <w:numId w:val="1"/>
        </w:numPr>
      </w:pPr>
      <w:r w:rsidRPr="00111994">
        <w:t>Modularity. The code should be structured in a reasonable way into</w:t>
      </w:r>
      <w:r>
        <w:t xml:space="preserve"> </w:t>
      </w:r>
      <w:r w:rsidRPr="00111994">
        <w:t>classes</w:t>
      </w:r>
      <w:r>
        <w:t xml:space="preserve"> and methods</w:t>
      </w:r>
      <w:r w:rsidRPr="00111994">
        <w:t>.</w:t>
      </w:r>
    </w:p>
    <w:p w14:paraId="24D98089" w14:textId="77777777" w:rsidR="00111994" w:rsidRPr="00A202EB" w:rsidRDefault="00111994" w:rsidP="00111994">
      <w:pPr>
        <w:numPr>
          <w:ilvl w:val="0"/>
          <w:numId w:val="1"/>
        </w:numPr>
      </w:pPr>
      <w:r w:rsidRPr="00A202EB">
        <w:t>Meaningful names for classes, methods, variables, etc.</w:t>
      </w:r>
    </w:p>
    <w:p w14:paraId="6733116D" w14:textId="77777777" w:rsidR="00111994" w:rsidRPr="00A202EB" w:rsidRDefault="00111994" w:rsidP="00111994">
      <w:pPr>
        <w:numPr>
          <w:ilvl w:val="0"/>
          <w:numId w:val="1"/>
        </w:numPr>
      </w:pPr>
      <w:r w:rsidRPr="00A202EB">
        <w:t>Appropriate comments in the code.</w:t>
      </w:r>
      <w:r>
        <w:t xml:space="preserve"> </w:t>
      </w:r>
      <w:r w:rsidRPr="00A202EB">
        <w:t xml:space="preserve"> Include useful comments. Don't include "obvious" comments just to have more comments.</w:t>
      </w:r>
    </w:p>
    <w:p w14:paraId="3CA3F628" w14:textId="36333ABC" w:rsidR="00111994" w:rsidRDefault="00111994" w:rsidP="00111994">
      <w:pPr>
        <w:numPr>
          <w:ilvl w:val="0"/>
          <w:numId w:val="1"/>
        </w:numPr>
      </w:pPr>
      <w:r w:rsidRPr="00A202EB">
        <w:t xml:space="preserve">Appropriate use of language features such as inheritance, methods, generic types, enumeration types, for-each </w:t>
      </w:r>
      <w:proofErr w:type="gramStart"/>
      <w:r w:rsidRPr="00A202EB">
        <w:t>loops</w:t>
      </w:r>
      <w:proofErr w:type="gramEnd"/>
      <w:r w:rsidRPr="00A202EB">
        <w:t>, and assertions. For example, methods, inheritance, and loops should be used to avoid repeating blocks of identical, or nearly identical, code.</w:t>
      </w:r>
    </w:p>
    <w:p w14:paraId="66611343" w14:textId="0B87F8F2" w:rsidR="0092360B" w:rsidRDefault="004B41B4" w:rsidP="004B41B4">
      <w:pPr>
        <w:numPr>
          <w:ilvl w:val="0"/>
          <w:numId w:val="1"/>
        </w:numPr>
      </w:pPr>
      <w:r>
        <w:t xml:space="preserve">Consistent </w:t>
      </w:r>
      <w:r w:rsidR="0092360B" w:rsidRPr="00A202EB">
        <w:t xml:space="preserve">code </w:t>
      </w:r>
      <w:r>
        <w:t xml:space="preserve">style.  You should follow </w:t>
      </w:r>
      <w:r w:rsidR="00186822">
        <w:fldChar w:fldCharType="begin"/>
      </w:r>
      <w:r w:rsidR="00186822">
        <w:instrText xml:space="preserve"> HYPERLINK "https://www.python.org/dev/peps/pep-0008/" </w:instrText>
      </w:r>
      <w:r w:rsidR="00186822">
        <w:fldChar w:fldCharType="separate"/>
      </w:r>
      <w:r w:rsidRPr="004B41B4">
        <w:rPr>
          <w:rStyle w:val="Hyperlink"/>
        </w:rPr>
        <w:t>PEP 8 -- Style Guide for Python Code</w:t>
      </w:r>
      <w:r w:rsidR="00186822">
        <w:rPr>
          <w:rStyle w:val="Hyperlink"/>
        </w:rPr>
        <w:fldChar w:fldCharType="end"/>
      </w:r>
      <w:r>
        <w:t xml:space="preserve">.  Check adherence using </w:t>
      </w:r>
      <w:r w:rsidR="00186822">
        <w:fldChar w:fldCharType="begin"/>
      </w:r>
      <w:r w:rsidR="00186822">
        <w:instrText xml:space="preserve"> HYPERLINK "https://pylint.org/" </w:instrText>
      </w:r>
      <w:r w:rsidR="00186822">
        <w:fldChar w:fldCharType="separate"/>
      </w:r>
      <w:proofErr w:type="spellStart"/>
      <w:r w:rsidRPr="004B41B4">
        <w:rPr>
          <w:rStyle w:val="Hyperlink"/>
        </w:rPr>
        <w:t>Pylint</w:t>
      </w:r>
      <w:proofErr w:type="spellEnd"/>
      <w:r w:rsidR="00186822">
        <w:rPr>
          <w:rStyle w:val="Hyperlink"/>
        </w:rPr>
        <w:fldChar w:fldCharType="end"/>
      </w:r>
      <w:r>
        <w:t xml:space="preserve"> or </w:t>
      </w:r>
      <w:r w:rsidR="00186822">
        <w:fldChar w:fldCharType="begin"/>
      </w:r>
      <w:r w:rsidR="00186822">
        <w:instrText xml:space="preserve"> HYPERLINK "https://pypi.org/project/pycodestyle/2.2.0/" </w:instrText>
      </w:r>
      <w:r w:rsidR="00186822">
        <w:fldChar w:fldCharType="separate"/>
      </w:r>
      <w:proofErr w:type="spellStart"/>
      <w:r w:rsidRPr="004B41B4">
        <w:rPr>
          <w:rStyle w:val="Hyperlink"/>
        </w:rPr>
        <w:t>pycodestyle</w:t>
      </w:r>
      <w:proofErr w:type="spellEnd"/>
      <w:r w:rsidR="00186822">
        <w:rPr>
          <w:rStyle w:val="Hyperlink"/>
        </w:rPr>
        <w:fldChar w:fldCharType="end"/>
      </w:r>
      <w:r>
        <w:t>.</w:t>
      </w:r>
    </w:p>
    <w:p w14:paraId="7D9B02F0" w14:textId="3ECC9B5C" w:rsidR="00111994" w:rsidRDefault="00111994" w:rsidP="00111994">
      <w:pPr>
        <w:pBdr>
          <w:bottom w:val="single" w:sz="6" w:space="1" w:color="auto"/>
        </w:pBdr>
      </w:pPr>
    </w:p>
    <w:p w14:paraId="620B9171" w14:textId="3A303A12" w:rsidR="008213F7" w:rsidRPr="00111994" w:rsidRDefault="00EF6E12" w:rsidP="008213F7">
      <w:pPr>
        <w:rPr>
          <w:b/>
          <w:bCs/>
        </w:rPr>
      </w:pPr>
      <w:r>
        <w:rPr>
          <w:b/>
          <w:bCs/>
        </w:rPr>
        <w:t xml:space="preserve">8. </w:t>
      </w:r>
      <w:r w:rsidR="008213F7" w:rsidRPr="00111994">
        <w:rPr>
          <w:b/>
          <w:bCs/>
        </w:rPr>
        <w:t xml:space="preserve">Comments on </w:t>
      </w:r>
      <w:r w:rsidR="008213F7">
        <w:rPr>
          <w:b/>
          <w:bCs/>
        </w:rPr>
        <w:t>S</w:t>
      </w:r>
      <w:r w:rsidR="008213F7" w:rsidRPr="00111994">
        <w:rPr>
          <w:b/>
          <w:bCs/>
        </w:rPr>
        <w:t xml:space="preserve">ome </w:t>
      </w:r>
      <w:r w:rsidR="008213F7">
        <w:rPr>
          <w:b/>
          <w:bCs/>
        </w:rPr>
        <w:t>D</w:t>
      </w:r>
      <w:r w:rsidR="008213F7" w:rsidRPr="00111994">
        <w:rPr>
          <w:b/>
          <w:bCs/>
        </w:rPr>
        <w:t xml:space="preserve">esign </w:t>
      </w:r>
      <w:r w:rsidR="008213F7">
        <w:rPr>
          <w:b/>
          <w:bCs/>
        </w:rPr>
        <w:t>D</w:t>
      </w:r>
      <w:r w:rsidR="008213F7" w:rsidRPr="00111994">
        <w:rPr>
          <w:b/>
          <w:bCs/>
        </w:rPr>
        <w:t>ecisions</w:t>
      </w:r>
    </w:p>
    <w:p w14:paraId="5CEFCC8E" w14:textId="69DC74D3" w:rsidR="00601E7C" w:rsidRDefault="00601E7C" w:rsidP="00601E7C">
      <w:r>
        <w:t>if your team is considering a choice different than my recommendation for one of these design decisions, it might be OK, but please discuss with me before proceeding.</w:t>
      </w:r>
    </w:p>
    <w:p w14:paraId="13ADBD9E" w14:textId="3BC7C10C" w:rsidR="00047C74" w:rsidRPr="00111994" w:rsidRDefault="002C5688" w:rsidP="00047C74">
      <w:pPr>
        <w:rPr>
          <w:b/>
          <w:bCs/>
        </w:rPr>
      </w:pPr>
      <w:ins w:id="352" w:author="Scott Stoller" w:date="2021-09-24T11:24:00Z">
        <w:r>
          <w:rPr>
            <w:b/>
            <w:bCs/>
          </w:rPr>
          <w:t xml:space="preserve">8.1 </w:t>
        </w:r>
      </w:ins>
      <w:r w:rsidR="00047C74" w:rsidRPr="00111994">
        <w:rPr>
          <w:b/>
          <w:bCs/>
        </w:rPr>
        <w:t>Cryptography</w:t>
      </w:r>
    </w:p>
    <w:p w14:paraId="1B6367D9" w14:textId="7E091603" w:rsidR="00047C74" w:rsidRDefault="00047C74" w:rsidP="00047C74">
      <w:r>
        <w:t xml:space="preserve">I recommend </w:t>
      </w:r>
      <w:proofErr w:type="spellStart"/>
      <w:r>
        <w:t>PyNaCl</w:t>
      </w:r>
      <w:proofErr w:type="spellEnd"/>
      <w:r>
        <w:t xml:space="preserve">, a Python interface to the </w:t>
      </w:r>
      <w:proofErr w:type="spellStart"/>
      <w:r>
        <w:t>libsodium</w:t>
      </w:r>
      <w:proofErr w:type="spellEnd"/>
      <w:r>
        <w:t xml:space="preserve"> cryptography library, for cryptographic hashes and signatures.  it is relatively well-documented and efficient. See </w:t>
      </w:r>
      <w:r w:rsidR="00186822">
        <w:fldChar w:fldCharType="begin"/>
      </w:r>
      <w:r w:rsidR="00186822">
        <w:instrText xml:space="preserve"> HYPERLINK "https://pypi.python.org/pypi/PyNaCl/" </w:instrText>
      </w:r>
      <w:r w:rsidR="00186822">
        <w:fldChar w:fldCharType="separate"/>
      </w:r>
      <w:r w:rsidRPr="00111994">
        <w:rPr>
          <w:rStyle w:val="Hyperlink"/>
        </w:rPr>
        <w:t>https://pypi.python.org/pypi/PyNaCl/</w:t>
      </w:r>
      <w:r w:rsidR="00186822">
        <w:rPr>
          <w:rStyle w:val="Hyperlink"/>
        </w:rPr>
        <w:fldChar w:fldCharType="end"/>
      </w:r>
      <w:r>
        <w:t xml:space="preserve"> and </w:t>
      </w:r>
      <w:r w:rsidR="00186822">
        <w:fldChar w:fldCharType="begin"/>
      </w:r>
      <w:r w:rsidR="00186822">
        <w:instrText xml:space="preserve"> HYPERLINK "https://pynacl.readthedocs.io/en/latest/" </w:instrText>
      </w:r>
      <w:r w:rsidR="00186822">
        <w:fldChar w:fldCharType="separate"/>
      </w:r>
      <w:r w:rsidRPr="00111994">
        <w:rPr>
          <w:rStyle w:val="Hyperlink"/>
        </w:rPr>
        <w:t>https://pynacl.readthedocs.io/en/latest/</w:t>
      </w:r>
      <w:r w:rsidR="00186822">
        <w:rPr>
          <w:rStyle w:val="Hyperlink"/>
        </w:rPr>
        <w:fldChar w:fldCharType="end"/>
      </w:r>
      <w:r>
        <w:t xml:space="preserve">.  I recommend </w:t>
      </w:r>
      <w:r w:rsidR="00186822">
        <w:fldChar w:fldCharType="begin"/>
      </w:r>
      <w:r w:rsidR="00186822">
        <w:instrText xml:space="preserve"> HYPERLINK "https://pynacl.readthedocs.io/en/latest/hashing/" </w:instrText>
      </w:r>
      <w:r w:rsidR="00186822">
        <w:fldChar w:fldCharType="separate"/>
      </w:r>
      <w:r w:rsidRPr="00255F77">
        <w:rPr>
          <w:rStyle w:val="Hyperlink"/>
        </w:rPr>
        <w:t>SHA25</w:t>
      </w:r>
      <w:r w:rsidR="00255F77">
        <w:rPr>
          <w:rStyle w:val="Hyperlink"/>
        </w:rPr>
        <w:t>6 for cryptographic hashes</w:t>
      </w:r>
      <w:r w:rsidR="00186822">
        <w:rPr>
          <w:rStyle w:val="Hyperlink"/>
        </w:rPr>
        <w:fldChar w:fldCharType="end"/>
      </w:r>
      <w:r>
        <w:t xml:space="preserve"> </w:t>
      </w:r>
      <w:r w:rsidR="00255F77">
        <w:t xml:space="preserve">and </w:t>
      </w:r>
      <w:r w:rsidR="00186822">
        <w:fldChar w:fldCharType="begin"/>
      </w:r>
      <w:r w:rsidR="00186822">
        <w:instrText xml:space="preserve"> HYPERLINK "https://pynacl.readthedocs.io/en/latest/signing/" </w:instrText>
      </w:r>
      <w:r w:rsidR="00186822">
        <w:fldChar w:fldCharType="separate"/>
      </w:r>
      <w:r w:rsidRPr="00255F77">
        <w:rPr>
          <w:rStyle w:val="Hyperlink"/>
        </w:rPr>
        <w:t>Ed25519 for</w:t>
      </w:r>
      <w:r w:rsidR="003B229A" w:rsidRPr="00255F77">
        <w:rPr>
          <w:rStyle w:val="Hyperlink"/>
        </w:rPr>
        <w:t xml:space="preserve"> digital </w:t>
      </w:r>
      <w:r w:rsidRPr="00255F77">
        <w:rPr>
          <w:rStyle w:val="Hyperlink"/>
        </w:rPr>
        <w:t>signatures</w:t>
      </w:r>
      <w:r w:rsidR="00186822">
        <w:rPr>
          <w:rStyle w:val="Hyperlink"/>
        </w:rPr>
        <w:fldChar w:fldCharType="end"/>
      </w:r>
      <w:r>
        <w:t xml:space="preserve">.  </w:t>
      </w:r>
      <w:r w:rsidR="00C849AD">
        <w:t>T</w:t>
      </w:r>
      <w:r w:rsidR="003B229A">
        <w:t xml:space="preserve">he </w:t>
      </w:r>
      <w:r w:rsidR="00C849AD">
        <w:t xml:space="preserve">open-source </w:t>
      </w:r>
      <w:r w:rsidR="003B229A">
        <w:t xml:space="preserve">implementation of </w:t>
      </w:r>
      <w:del w:id="353" w:author="Scott Stoller" w:date="2021-09-26T12:40:00Z">
        <w:r w:rsidR="003B229A" w:rsidDel="00490D86">
          <w:delText>Libra consensus</w:delText>
        </w:r>
      </w:del>
      <w:proofErr w:type="spellStart"/>
      <w:ins w:id="354" w:author="Scott Stoller" w:date="2021-09-26T12:40:00Z">
        <w:r w:rsidR="00490D86">
          <w:t>DiemBFT</w:t>
        </w:r>
        <w:proofErr w:type="spellEnd"/>
        <w:r w:rsidR="00490D86">
          <w:t xml:space="preserve"> v4</w:t>
        </w:r>
      </w:ins>
      <w:r w:rsidR="003B229A">
        <w:t xml:space="preserve"> also uses Ed25519.</w:t>
      </w:r>
      <w:r w:rsidR="00B9651A">
        <w:t xml:space="preserve">  Note that </w:t>
      </w:r>
      <w:proofErr w:type="spellStart"/>
      <w:ins w:id="355" w:author="Scott Stoller" w:date="2021-09-26T12:40:00Z">
        <w:r w:rsidR="00490D86">
          <w:t>DiemBFT</w:t>
        </w:r>
        <w:proofErr w:type="spellEnd"/>
        <w:r w:rsidR="00490D86">
          <w:t xml:space="preserve"> v4 </w:t>
        </w:r>
      </w:ins>
      <w:del w:id="356" w:author="Scott Stoller" w:date="2021-09-26T12:40:00Z">
        <w:r w:rsidR="00B9651A" w:rsidDel="00490D86">
          <w:delText>Libra consensus</w:delText>
        </w:r>
        <w:r w:rsidR="00287B7D" w:rsidDel="00490D86">
          <w:delText xml:space="preserve"> algorithm</w:delText>
        </w:r>
        <w:r w:rsidR="00B9651A" w:rsidDel="00490D86">
          <w:delText xml:space="preserve"> </w:delText>
        </w:r>
      </w:del>
      <w:r w:rsidR="00B9651A">
        <w:t xml:space="preserve">uses </w:t>
      </w:r>
      <w:r w:rsidR="008573D0">
        <w:t xml:space="preserve">ordinary </w:t>
      </w:r>
      <w:r w:rsidR="00B9651A">
        <w:t xml:space="preserve">digital signatures, not the threshold </w:t>
      </w:r>
      <w:r w:rsidR="006D23F2">
        <w:t xml:space="preserve">digital </w:t>
      </w:r>
      <w:r w:rsidR="00B9651A">
        <w:t xml:space="preserve">signatures used in </w:t>
      </w:r>
      <w:proofErr w:type="spellStart"/>
      <w:r w:rsidR="00B9651A">
        <w:t>HotStuff</w:t>
      </w:r>
      <w:proofErr w:type="spellEnd"/>
      <w:r w:rsidR="00B9651A">
        <w:t>.</w:t>
      </w:r>
    </w:p>
    <w:p w14:paraId="76874344" w14:textId="48BF4893" w:rsidR="00601E7C" w:rsidRPr="00111994" w:rsidRDefault="002C5688" w:rsidP="00601E7C">
      <w:pPr>
        <w:rPr>
          <w:b/>
          <w:bCs/>
        </w:rPr>
      </w:pPr>
      <w:ins w:id="357" w:author="Scott Stoller" w:date="2021-09-24T11:24:00Z">
        <w:r>
          <w:rPr>
            <w:b/>
            <w:bCs/>
          </w:rPr>
          <w:t xml:space="preserve">8.2 </w:t>
        </w:r>
      </w:ins>
      <w:r w:rsidR="00111994" w:rsidRPr="00111994">
        <w:rPr>
          <w:b/>
          <w:bCs/>
        </w:rPr>
        <w:t>Client commands</w:t>
      </w:r>
    </w:p>
    <w:p w14:paraId="4D2483ED" w14:textId="1DE5453D" w:rsidR="00601E7C" w:rsidRDefault="00601E7C" w:rsidP="00601E7C">
      <w:r>
        <w:t xml:space="preserve">I recommend that commands </w:t>
      </w:r>
      <w:r w:rsidR="00047C74">
        <w:t xml:space="preserve">sent by clients </w:t>
      </w:r>
      <w:r>
        <w:t xml:space="preserve">be strings which are "executed" </w:t>
      </w:r>
      <w:r w:rsidR="006743DC">
        <w:t xml:space="preserve">simply </w:t>
      </w:r>
      <w:r>
        <w:t xml:space="preserve">by storing them in </w:t>
      </w:r>
      <w:del w:id="358" w:author="Scott Stoller" w:date="2021-09-25T09:59:00Z">
        <w:r w:rsidDel="00A02681">
          <w:delText xml:space="preserve">a block in </w:delText>
        </w:r>
      </w:del>
      <w:r>
        <w:t>the ledger.</w:t>
      </w:r>
      <w:ins w:id="359" w:author="Scott Stoller" w:date="2021-09-25T09:59:00Z">
        <w:r w:rsidR="00A02681">
          <w:t xml:space="preserve">  To facilitate testing and debugging, I suggest that the </w:t>
        </w:r>
        <w:proofErr w:type="spellStart"/>
        <w:r w:rsidR="00A02681">
          <w:t>i’th</w:t>
        </w:r>
        <w:proofErr w:type="spellEnd"/>
        <w:r w:rsidR="00A02681">
          <w:t xml:space="preserve"> command issued by client c be str(c)+</w:t>
        </w:r>
      </w:ins>
      <w:ins w:id="360" w:author="Scott Stoller" w:date="2021-09-25T10:00:00Z">
        <w:r w:rsidR="00A02681">
          <w:t>”-“+</w:t>
        </w:r>
      </w:ins>
      <w:ins w:id="361" w:author="Scott Stoller" w:date="2021-09-25T09:59:00Z">
        <w:r w:rsidR="00A02681">
          <w:t>str(</w:t>
        </w:r>
        <w:proofErr w:type="spellStart"/>
        <w:r w:rsidR="00A02681">
          <w:t>i</w:t>
        </w:r>
        <w:proofErr w:type="spellEnd"/>
        <w:r w:rsidR="00A02681">
          <w:t>)</w:t>
        </w:r>
      </w:ins>
      <w:ins w:id="362" w:author="Scott Stoller" w:date="2021-09-25T10:00:00Z">
        <w:r w:rsidR="00A02681">
          <w:t xml:space="preserve"> or something similar</w:t>
        </w:r>
      </w:ins>
      <w:ins w:id="363" w:author="Scott Stoller" w:date="2021-09-25T09:59:00Z">
        <w:r w:rsidR="00A02681">
          <w:t>.</w:t>
        </w:r>
      </w:ins>
    </w:p>
    <w:p w14:paraId="6F95EE77" w14:textId="14FAF018" w:rsidR="00601E7C" w:rsidRPr="00111994" w:rsidRDefault="002C5688" w:rsidP="00601E7C">
      <w:pPr>
        <w:rPr>
          <w:b/>
          <w:bCs/>
        </w:rPr>
      </w:pPr>
      <w:ins w:id="364" w:author="Scott Stoller" w:date="2021-09-24T11:24:00Z">
        <w:r>
          <w:rPr>
            <w:b/>
            <w:bCs/>
          </w:rPr>
          <w:t xml:space="preserve">8.3 </w:t>
        </w:r>
      </w:ins>
      <w:r w:rsidR="00111994" w:rsidRPr="00111994">
        <w:rPr>
          <w:b/>
          <w:bCs/>
        </w:rPr>
        <w:t>Client request</w:t>
      </w:r>
      <w:r w:rsidR="00D07E79">
        <w:rPr>
          <w:b/>
          <w:bCs/>
        </w:rPr>
        <w:t>s</w:t>
      </w:r>
    </w:p>
    <w:p w14:paraId="301F3583" w14:textId="741EC140" w:rsidR="001F639C" w:rsidRDefault="001F639C" w:rsidP="00792E79">
      <w:pPr>
        <w:rPr>
          <w:ins w:id="365" w:author="Scott Stoller" w:date="2021-09-24T19:55:00Z"/>
        </w:rPr>
      </w:pPr>
      <w:ins w:id="366" w:author="Scott Stoller" w:date="2021-09-24T19:55:00Z">
        <w:r w:rsidRPr="001F639C">
          <w:t xml:space="preserve">The </w:t>
        </w:r>
        <w:proofErr w:type="spellStart"/>
        <w:r w:rsidRPr="001F639C">
          <w:t>diemBFT</w:t>
        </w:r>
        <w:proofErr w:type="spellEnd"/>
        <w:r w:rsidRPr="001F639C">
          <w:t xml:space="preserve"> paper does not discuss the pattern of communication between clients and servers.  the </w:t>
        </w:r>
        <w:proofErr w:type="spellStart"/>
        <w:r w:rsidRPr="001F639C">
          <w:t>HotStuff</w:t>
        </w:r>
        <w:proofErr w:type="spellEnd"/>
        <w:r w:rsidRPr="001F639C">
          <w:t xml:space="preserve"> and PBFT papers both state that </w:t>
        </w:r>
        <w:proofErr w:type="gramStart"/>
        <w:r w:rsidRPr="001F639C">
          <w:t>clients</w:t>
        </w:r>
        <w:proofErr w:type="gramEnd"/>
        <w:r w:rsidRPr="001F639C">
          <w:t xml:space="preserve"> multicast requests to all replicas.  you should follow th</w:t>
        </w:r>
        <w:r>
          <w:t>is</w:t>
        </w:r>
        <w:r w:rsidRPr="001F639C">
          <w:t xml:space="preserve"> approach.  your extended pseudocode should reflect how the algorithm ensures that </w:t>
        </w:r>
        <w:r w:rsidR="009B3FD3">
          <w:t xml:space="preserve">a client </w:t>
        </w:r>
        <w:r w:rsidRPr="001F639C">
          <w:t xml:space="preserve">request </w:t>
        </w:r>
      </w:ins>
      <w:ins w:id="367" w:author="Scott Stoller" w:date="2021-09-24T19:56:00Z">
        <w:r w:rsidR="009B3FD3">
          <w:t xml:space="preserve">is </w:t>
        </w:r>
      </w:ins>
      <w:ins w:id="368" w:author="Scott Stoller" w:date="2021-09-24T19:55:00Z">
        <w:r w:rsidRPr="001F639C">
          <w:t>not included in multiple committed blocks; section 1 already mentions this issue in the context in retransmitted requests.</w:t>
        </w:r>
      </w:ins>
    </w:p>
    <w:p w14:paraId="70F69D33" w14:textId="67CC9FE6" w:rsidR="004D754C" w:rsidRDefault="004D754C" w:rsidP="00792E79">
      <w:pPr>
        <w:rPr>
          <w:ins w:id="369" w:author="Scott Stoller" w:date="2021-09-24T11:22:00Z"/>
        </w:rPr>
      </w:pPr>
      <w:ins w:id="370" w:author="Scott Stoller" w:date="2021-09-24T11:22:00Z">
        <w:r>
          <w:t xml:space="preserve">Client requests should be signed, and servers should verify the signature.  You can assume the set of clients (like the set of servers) is fixed and known in advance, so all necessary cryptographic keys can be </w:t>
        </w:r>
      </w:ins>
      <w:ins w:id="371" w:author="Scott Stoller" w:date="2021-09-24T11:23:00Z">
        <w:r>
          <w:t>created during initialization and disseminated to all processes during setup.</w:t>
        </w:r>
      </w:ins>
    </w:p>
    <w:p w14:paraId="0D565BF5" w14:textId="58593297" w:rsidR="00792E79" w:rsidRDefault="00601E7C" w:rsidP="00792E79">
      <w:r>
        <w:t xml:space="preserve">the papers do not discuss how client requests are identified or how servers detect duplicate requests. </w:t>
      </w:r>
      <w:r w:rsidR="002C2030">
        <w:t xml:space="preserve"> The </w:t>
      </w:r>
      <w:proofErr w:type="spellStart"/>
      <w:r w:rsidR="002C2030">
        <w:t>HotStuff</w:t>
      </w:r>
      <w:proofErr w:type="spellEnd"/>
      <w:r w:rsidR="002C2030">
        <w:t xml:space="preserve"> arXiv paper mentions this issue briefly in section 4.0: “A client sends a command request to all </w:t>
      </w:r>
      <w:proofErr w:type="gramStart"/>
      <w:r w:rsidR="002C2030">
        <w:t>replicas, and</w:t>
      </w:r>
      <w:proofErr w:type="gramEnd"/>
      <w:r w:rsidR="002C2030">
        <w:t xml:space="preserve"> waits for responses from (f +1) of them. For the most part, we omit the client from the discussion, and defer to the standard literature for issues regarding numbering and de-duplication of client requests.”</w:t>
      </w:r>
      <w:r>
        <w:t xml:space="preserve"> </w:t>
      </w:r>
      <w:r w:rsidR="002C2030">
        <w:t xml:space="preserve"> </w:t>
      </w:r>
      <w:r w:rsidR="00792E79">
        <w:t>Note that</w:t>
      </w:r>
      <w:r w:rsidR="00792E79" w:rsidRPr="00792E79">
        <w:t xml:space="preserve"> </w:t>
      </w:r>
      <w:r w:rsidR="00792E79">
        <w:t xml:space="preserve">de-duplication of </w:t>
      </w:r>
      <w:r w:rsidR="00792E79" w:rsidRPr="00792E79">
        <w:t>client</w:t>
      </w:r>
      <w:r w:rsidR="00792E79">
        <w:t xml:space="preserve"> request</w:t>
      </w:r>
      <w:r w:rsidR="00792E79" w:rsidRPr="00792E79">
        <w:t xml:space="preserve">s </w:t>
      </w:r>
      <w:r w:rsidR="00792E79">
        <w:t xml:space="preserve">is necessary because clients </w:t>
      </w:r>
      <w:r w:rsidR="00891FBF">
        <w:t xml:space="preserve">may </w:t>
      </w:r>
      <w:r w:rsidR="00792E79" w:rsidRPr="00792E79">
        <w:t>retransmit requests</w:t>
      </w:r>
      <w:r w:rsidR="00792E79">
        <w:t xml:space="preserve"> to which they do not receive a timely response</w:t>
      </w:r>
      <w:r w:rsidR="00891FBF">
        <w:t xml:space="preserve">.  </w:t>
      </w:r>
    </w:p>
    <w:p w14:paraId="66E423F0" w14:textId="3F1D2C75" w:rsidR="00601E7C" w:rsidRDefault="00BC78DB" w:rsidP="002C2030">
      <w:r>
        <w:t>Identification and de-duplication of client requests</w:t>
      </w:r>
      <w:r w:rsidR="00601E7C">
        <w:t xml:space="preserve"> is a generic issue in distributed client-server systems</w:t>
      </w:r>
      <w:r w:rsidR="002C2030">
        <w:t>.  T</w:t>
      </w:r>
      <w:r w:rsidR="00601E7C">
        <w:t xml:space="preserve">here </w:t>
      </w:r>
      <w:r w:rsidR="00287B7D">
        <w:t>is</w:t>
      </w:r>
      <w:r w:rsidR="00601E7C">
        <w:t xml:space="preserve"> a spectrum of approaches, which vary in cost and strength of guarantee.</w:t>
      </w:r>
    </w:p>
    <w:p w14:paraId="0F1F6236" w14:textId="77777777" w:rsidR="00601E7C" w:rsidRDefault="00601E7C" w:rsidP="00601E7C">
      <w:r>
        <w:t>a strong approach is to require that each client includes a sequence number in each request, and for the service to ensure that it executes client requests in order and without gaps.  to do this, the service keeps track of the sequence number of the most recently executed request for each client.  essentially, this information is considered as part of the running state of the replicated object, so the replication algorithm ensures that all replicas agree on it.  the cost is reasonable for services with a limited number of clients.  for services with large numbers of clients, this may be too expensive.</w:t>
      </w:r>
    </w:p>
    <w:p w14:paraId="2EC71206" w14:textId="5F8CCE70" w:rsidR="00601E7C" w:rsidRDefault="00601E7C" w:rsidP="00601E7C">
      <w:r>
        <w:lastRenderedPageBreak/>
        <w:t>a weaker and less expensive approach, which I r</w:t>
      </w:r>
      <w:r w:rsidR="00111994">
        <w:t>ecommend in</w:t>
      </w:r>
      <w:r>
        <w:t xml:space="preserve"> this project, is for each client to include a unique ID of any kind (a sequence number, timestamp, random number, etc.) in each request, and for replicas to cache the IDs of recently executed requests together with the result (return value) of the request.  when a replica receives a retransmitted request, it first checks whether that ID appears in the cache.  if so, it simply resends the cached result.  otherwise, the replica assumes the request is new.  the result cache may be a fixed size, with the oldest entries evicted as needed.  this approach is weak because it allows requests to be executed multiple </w:t>
      </w:r>
      <w:proofErr w:type="gramStart"/>
      <w:r>
        <w:t>times, if</w:t>
      </w:r>
      <w:proofErr w:type="gramEnd"/>
      <w:r>
        <w:t xml:space="preserve"> a request is received again after the entry for it in the replica's result cache has been evicted.</w:t>
      </w:r>
    </w:p>
    <w:p w14:paraId="18EA2196" w14:textId="08D7DAAF" w:rsidR="00601E7C" w:rsidRPr="00111994" w:rsidRDefault="002C5688" w:rsidP="00601E7C">
      <w:pPr>
        <w:rPr>
          <w:b/>
          <w:bCs/>
        </w:rPr>
      </w:pPr>
      <w:ins w:id="372" w:author="Scott Stoller" w:date="2021-09-24T11:24:00Z">
        <w:r>
          <w:rPr>
            <w:b/>
            <w:bCs/>
          </w:rPr>
          <w:t xml:space="preserve">8.4 </w:t>
        </w:r>
      </w:ins>
      <w:r w:rsidR="00111994" w:rsidRPr="00111994">
        <w:rPr>
          <w:b/>
          <w:bCs/>
        </w:rPr>
        <w:t>Persistence</w:t>
      </w:r>
    </w:p>
    <w:p w14:paraId="3CDA6F99" w14:textId="150D13CF" w:rsidR="00601E7C" w:rsidRDefault="00601E7C" w:rsidP="00601E7C">
      <w:del w:id="373" w:author="Scott Stoller" w:date="2021-09-26T12:30:00Z">
        <w:r w:rsidDel="00F45224">
          <w:delText>Libra consensus</w:delText>
        </w:r>
      </w:del>
      <w:proofErr w:type="spellStart"/>
      <w:ins w:id="374" w:author="Scott Stoller" w:date="2021-09-26T12:30:00Z">
        <w:r w:rsidR="00F45224">
          <w:t>DiemBFT</w:t>
        </w:r>
      </w:ins>
      <w:proofErr w:type="spellEnd"/>
      <w:r>
        <w:t xml:space="preserve"> requires persistent storage of the ledger</w:t>
      </w:r>
      <w:del w:id="375" w:author="Scott Stoller" w:date="2021-09-26T12:31:00Z">
        <w:r w:rsidDel="00F45224">
          <w:delText xml:space="preserve"> and certain consensus state (see function save_consensus_state)</w:delText>
        </w:r>
      </w:del>
      <w:r>
        <w:t xml:space="preserve">.  I recommend simply storing </w:t>
      </w:r>
      <w:del w:id="376" w:author="Scott Stoller" w:date="2021-09-26T12:31:00Z">
        <w:r w:rsidDel="00F45224">
          <w:delText>this information</w:delText>
        </w:r>
      </w:del>
      <w:ins w:id="377" w:author="Scott Stoller" w:date="2021-09-26T12:31:00Z">
        <w:r w:rsidR="00F45224">
          <w:t>it</w:t>
        </w:r>
      </w:ins>
      <w:r>
        <w:t xml:space="preserve"> in text files</w:t>
      </w:r>
      <w:r w:rsidR="00F97A44">
        <w:t>; I think a database is overkill</w:t>
      </w:r>
      <w:r w:rsidR="00AC1F67">
        <w:t xml:space="preserve"> for this project</w:t>
      </w:r>
      <w:r>
        <w:t>.  The ledger is intrinsically append-only.  To ensure persistence, the data should be flushed to disk immediately after appending a block</w:t>
      </w:r>
      <w:r w:rsidR="00341ADD">
        <w:t xml:space="preserve">, </w:t>
      </w:r>
      <w:r>
        <w:t xml:space="preserve">by calling </w:t>
      </w:r>
      <w:r w:rsidR="00186822">
        <w:fldChar w:fldCharType="begin"/>
      </w:r>
      <w:r w:rsidR="00186822">
        <w:instrText xml:space="preserve"> HYPERLINK "https://docs.python.org/3/library/io.html" </w:instrText>
      </w:r>
      <w:r w:rsidR="00186822">
        <w:fldChar w:fldCharType="separate"/>
      </w:r>
      <w:r w:rsidRPr="00341ADD">
        <w:rPr>
          <w:rStyle w:val="Hyperlink"/>
        </w:rPr>
        <w:t>flush</w:t>
      </w:r>
      <w:r w:rsidR="00186822">
        <w:rPr>
          <w:rStyle w:val="Hyperlink"/>
        </w:rPr>
        <w:fldChar w:fldCharType="end"/>
      </w:r>
      <w:r>
        <w:t xml:space="preserve"> then </w:t>
      </w:r>
      <w:r w:rsidR="00186822">
        <w:fldChar w:fldCharType="begin"/>
      </w:r>
      <w:r w:rsidR="00186822">
        <w:instrText xml:space="preserve"> HYPERLINK "https://docs.python.org/3/library/os.html" </w:instrText>
      </w:r>
      <w:r w:rsidR="00186822">
        <w:fldChar w:fldCharType="separate"/>
      </w:r>
      <w:proofErr w:type="spellStart"/>
      <w:r w:rsidRPr="00341ADD">
        <w:rPr>
          <w:rStyle w:val="Hyperlink"/>
        </w:rPr>
        <w:t>fsync</w:t>
      </w:r>
      <w:proofErr w:type="spellEnd"/>
      <w:r w:rsidR="00186822">
        <w:rPr>
          <w:rStyle w:val="Hyperlink"/>
        </w:rPr>
        <w:fldChar w:fldCharType="end"/>
      </w:r>
      <w:r>
        <w:t xml:space="preserve">.  </w:t>
      </w:r>
    </w:p>
    <w:p w14:paraId="2106AAD5" w14:textId="5F0662E7" w:rsidR="00601E7C" w:rsidDel="00F45224" w:rsidRDefault="00601E7C" w:rsidP="00601E7C">
      <w:pPr>
        <w:rPr>
          <w:del w:id="378" w:author="Scott Stoller" w:date="2021-09-26T12:31:00Z"/>
        </w:rPr>
      </w:pPr>
      <w:del w:id="379" w:author="Scott Stoller" w:date="2021-09-26T12:31:00Z">
        <w:r w:rsidDel="00F45224">
          <w:delText xml:space="preserve">I recommend saving the consensus state by repeatedly appending the new values at the end of a text file and flushing </w:delText>
        </w:r>
        <w:r w:rsidR="00341ADD" w:rsidDel="00F45224">
          <w:delText xml:space="preserve">to disk </w:delText>
        </w:r>
        <w:r w:rsidDel="00F45224">
          <w:delText>after each append.  Although the old values are not needed, this approach is more robust than overwriting the old values,</w:delText>
        </w:r>
        <w:r w:rsidR="00FF581C" w:rsidDel="00F45224">
          <w:delText xml:space="preserve"> and</w:delText>
        </w:r>
        <w:r w:rsidDel="00F45224">
          <w:delText xml:space="preserve"> the history could be helpful in debugging</w:delText>
        </w:r>
        <w:r w:rsidR="00FF581C" w:rsidDel="00F45224">
          <w:delText>.</w:delText>
        </w:r>
        <w:r w:rsidDel="00F45224">
          <w:delText xml:space="preserve"> </w:delText>
        </w:r>
        <w:r w:rsidR="00FF581C" w:rsidDel="00F45224">
          <w:delText>T</w:delText>
        </w:r>
        <w:r w:rsidDel="00F45224">
          <w:delText xml:space="preserve">he amount of </w:delText>
        </w:r>
        <w:r w:rsidR="00FF581C" w:rsidDel="00F45224">
          <w:delText xml:space="preserve">“wasted” </w:delText>
        </w:r>
        <w:r w:rsidDel="00F45224">
          <w:delText>disk space is negligible, since the consensus state is small.</w:delText>
        </w:r>
      </w:del>
    </w:p>
    <w:p w14:paraId="3AF36DA4" w14:textId="77777777" w:rsidR="009A36D0" w:rsidRPr="0059545D" w:rsidRDefault="009A36D0" w:rsidP="009A36D0">
      <w:pPr>
        <w:pBdr>
          <w:bottom w:val="single" w:sz="6" w:space="1" w:color="auto"/>
        </w:pBdr>
        <w:rPr>
          <w:ins w:id="380" w:author="Scott Stoller" w:date="2021-09-24T11:51:00Z"/>
          <w:b/>
          <w:bCs/>
          <w:rPrChange w:id="381" w:author="Scott Stoller" w:date="2021-09-25T10:37:00Z">
            <w:rPr>
              <w:ins w:id="382" w:author="Scott Stoller" w:date="2021-09-24T11:51:00Z"/>
            </w:rPr>
          </w:rPrChange>
        </w:rPr>
      </w:pPr>
      <w:ins w:id="383" w:author="Scott Stoller" w:date="2021-09-24T11:51:00Z">
        <w:r w:rsidRPr="0059545D">
          <w:rPr>
            <w:b/>
            <w:bCs/>
            <w:rPrChange w:id="384" w:author="Scott Stoller" w:date="2021-09-25T10:37:00Z">
              <w:rPr/>
            </w:rPrChange>
          </w:rPr>
          <w:t>8.5 Ledger</w:t>
        </w:r>
      </w:ins>
    </w:p>
    <w:p w14:paraId="5940AB42" w14:textId="77777777" w:rsidR="009A36D0" w:rsidRDefault="009A36D0" w:rsidP="009A36D0">
      <w:pPr>
        <w:pBdr>
          <w:bottom w:val="single" w:sz="6" w:space="1" w:color="auto"/>
        </w:pBdr>
        <w:rPr>
          <w:ins w:id="385" w:author="Scott Stoller" w:date="2021-09-24T11:51:00Z"/>
        </w:rPr>
      </w:pPr>
      <w:ins w:id="386" w:author="Scott Stoller" w:date="2021-09-24T11:51:00Z">
        <w:r>
          <w:t>The paper does not give pseudocode for the Ledger module, since internal details of the ledger may vary and are largely orthogonal to the consensus algorithm.  For this project, I suggest the following very simple ledger design.  The ledger contains a sequence of client commands, separated by newline (assume each command is a single line).  storing information about blocks on the ledger is OK but seems unnecessary.</w:t>
        </w:r>
      </w:ins>
    </w:p>
    <w:p w14:paraId="3AE95F6F" w14:textId="77777777" w:rsidR="009A36D0" w:rsidRDefault="009A36D0" w:rsidP="009A36D0">
      <w:pPr>
        <w:pBdr>
          <w:bottom w:val="single" w:sz="6" w:space="1" w:color="auto"/>
        </w:pBdr>
        <w:rPr>
          <w:ins w:id="387" w:author="Scott Stoller" w:date="2021-09-24T11:51:00Z"/>
        </w:rPr>
      </w:pPr>
      <w:proofErr w:type="spellStart"/>
      <w:ins w:id="388" w:author="Scott Stoller" w:date="2021-09-24T11:51:00Z">
        <w:r>
          <w:t>Ledger.speculate</w:t>
        </w:r>
        <w:proofErr w:type="spellEnd"/>
        <w:r>
          <w:t>(</w:t>
        </w:r>
        <w:proofErr w:type="spellStart"/>
        <w:r>
          <w:t>prev_blkid</w:t>
        </w:r>
        <w:proofErr w:type="spellEnd"/>
        <w:r>
          <w:t xml:space="preserve">, </w:t>
        </w:r>
        <w:proofErr w:type="spellStart"/>
        <w:r>
          <w:t>blkid</w:t>
        </w:r>
        <w:proofErr w:type="spellEnd"/>
        <w:r>
          <w:t xml:space="preserve">, </w:t>
        </w:r>
        <w:proofErr w:type="spellStart"/>
        <w:r>
          <w:t>txns</w:t>
        </w:r>
        <w:proofErr w:type="spellEnd"/>
        <w:r>
          <w:t xml:space="preserve">): creates a state s, and adds it to the tree of pending ledger states.  the pending ledger state stored in s is simply </w:t>
        </w:r>
        <w:proofErr w:type="spellStart"/>
        <w:r>
          <w:t>txns</w:t>
        </w:r>
        <w:proofErr w:type="spellEnd"/>
        <w:r>
          <w:t xml:space="preserve"> (i.e., the sequence of operations in block </w:t>
        </w:r>
        <w:proofErr w:type="spellStart"/>
        <w:r>
          <w:t>blkid</w:t>
        </w:r>
        <w:proofErr w:type="spellEnd"/>
        <w:r>
          <w:t xml:space="preserve">).  </w:t>
        </w:r>
        <w:proofErr w:type="spellStart"/>
        <w:r>
          <w:t>Ledger.commit</w:t>
        </w:r>
        <w:proofErr w:type="spellEnd"/>
        <w:r>
          <w:t xml:space="preserve"> appends </w:t>
        </w:r>
        <w:proofErr w:type="spellStart"/>
        <w:r>
          <w:t>txns</w:t>
        </w:r>
        <w:proofErr w:type="spellEnd"/>
        <w:r>
          <w:t xml:space="preserve"> to the persistent ledger state (i.e., the ledger file).</w:t>
        </w:r>
      </w:ins>
    </w:p>
    <w:p w14:paraId="4E720989" w14:textId="6649637F" w:rsidR="00EF6E12" w:rsidRDefault="009A36D0" w:rsidP="009A36D0">
      <w:pPr>
        <w:pBdr>
          <w:bottom w:val="single" w:sz="6" w:space="1" w:color="auto"/>
        </w:pBdr>
        <w:rPr>
          <w:ins w:id="389" w:author="Scott Stoller" w:date="2021-09-24T20:01:00Z"/>
        </w:rPr>
      </w:pPr>
      <w:ins w:id="390" w:author="Scott Stoller" w:date="2021-09-24T11:51:00Z">
        <w:r>
          <w:t>I suggest that the ledger state id (also called commit state id, when the state has been committed) for s be computed as hash(</w:t>
        </w:r>
        <w:proofErr w:type="spellStart"/>
        <w:r>
          <w:t>parent_state_id</w:t>
        </w:r>
        <w:proofErr w:type="spellEnd"/>
        <w:r>
          <w:t xml:space="preserve"> || </w:t>
        </w:r>
        <w:proofErr w:type="spellStart"/>
        <w:r>
          <w:t>txns</w:t>
        </w:r>
        <w:proofErr w:type="spellEnd"/>
        <w:r>
          <w:t xml:space="preserve">), where </w:t>
        </w:r>
        <w:proofErr w:type="spellStart"/>
        <w:r>
          <w:t>parent_state_id</w:t>
        </w:r>
        <w:proofErr w:type="spellEnd"/>
        <w:r>
          <w:t xml:space="preserve"> is the ledger state id of the state associated with the parent of the current block </w:t>
        </w:r>
        <w:proofErr w:type="spellStart"/>
        <w:r>
          <w:t>blkid</w:t>
        </w:r>
        <w:proofErr w:type="spellEnd"/>
        <w:r>
          <w:t xml:space="preserve">.  This is consistent with the comment in the paper that the ledger state id should cover the  history of the ledger.  Note: the paper says that </w:t>
        </w:r>
        <w:proofErr w:type="spellStart"/>
        <w:r>
          <w:t>Ledger.speculate</w:t>
        </w:r>
        <w:proofErr w:type="spellEnd"/>
        <w:r>
          <w:t xml:space="preserve"> returns the ledger state id of the new state, but this is unnecessary; the pseudocode uses </w:t>
        </w:r>
        <w:proofErr w:type="spellStart"/>
        <w:r>
          <w:t>Ledger.pending_state</w:t>
        </w:r>
        <w:proofErr w:type="spellEnd"/>
        <w:r>
          <w:t xml:space="preserve"> to obtain the ledger state id.</w:t>
        </w:r>
      </w:ins>
    </w:p>
    <w:p w14:paraId="287AE99D" w14:textId="56F634C0" w:rsidR="00405AF1" w:rsidRDefault="00405AF1" w:rsidP="009A36D0">
      <w:pPr>
        <w:pBdr>
          <w:bottom w:val="single" w:sz="6" w:space="1" w:color="auto"/>
        </w:pBdr>
        <w:rPr>
          <w:ins w:id="391" w:author="Scott Stoller" w:date="2021-09-24T11:58:00Z"/>
        </w:rPr>
      </w:pPr>
      <w:proofErr w:type="spellStart"/>
      <w:ins w:id="392" w:author="Scott Stoller" w:date="2021-09-24T20:01:00Z">
        <w:r w:rsidRPr="00405AF1">
          <w:t>Ledger.committed_block</w:t>
        </w:r>
        <w:proofErr w:type="spellEnd"/>
        <w:r w:rsidRPr="00405AF1">
          <w:t>(</w:t>
        </w:r>
        <w:proofErr w:type="spellStart"/>
        <w:r w:rsidRPr="00405AF1">
          <w:t>block_id</w:t>
        </w:r>
        <w:proofErr w:type="spellEnd"/>
        <w:r w:rsidRPr="00405AF1">
          <w:t xml:space="preserve">) is introduced in </w:t>
        </w:r>
        <w:proofErr w:type="spellStart"/>
        <w:r w:rsidRPr="00405AF1">
          <w:t>diemBFT</w:t>
        </w:r>
        <w:proofErr w:type="spellEnd"/>
        <w:r w:rsidRPr="00405AF1">
          <w:t xml:space="preserve"> v4 solely for use in </w:t>
        </w:r>
        <w:proofErr w:type="spellStart"/>
        <w:r w:rsidRPr="00405AF1">
          <w:t>LeaderElection.elect_reputation_leader</w:t>
        </w:r>
        <w:proofErr w:type="spellEnd"/>
        <w:r w:rsidRPr="00405AF1">
          <w:t>, which uses this function to look up recently committed blocks only.  this function can be implemented without storing block information in the persistent ledger.  it suffices to store (in memory) information about the max(</w:t>
        </w:r>
        <w:proofErr w:type="spellStart"/>
        <w:r w:rsidRPr="00405AF1">
          <w:t>window_size</w:t>
        </w:r>
        <w:proofErr w:type="spellEnd"/>
        <w:r w:rsidRPr="00405AF1">
          <w:t xml:space="preserve">, 2 * |validators|) most recently committed blocks.  if </w:t>
        </w:r>
        <w:proofErr w:type="spellStart"/>
        <w:r w:rsidRPr="00405AF1">
          <w:t>elect_reputation_leader</w:t>
        </w:r>
        <w:proofErr w:type="spellEnd"/>
        <w:r w:rsidRPr="00405AF1">
          <w:t xml:space="preserve"> doesn't find the desired number of "last authors" within that range of blocks, don't worry about it; just use the "last authors" that were found.</w:t>
        </w:r>
      </w:ins>
    </w:p>
    <w:p w14:paraId="4F440529" w14:textId="3A264EB2" w:rsidR="00A07ED1" w:rsidRDefault="00A07ED1" w:rsidP="009A36D0">
      <w:pPr>
        <w:pBdr>
          <w:bottom w:val="single" w:sz="6" w:space="1" w:color="auto"/>
        </w:pBdr>
        <w:rPr>
          <w:ins w:id="393" w:author="Scott Stoller" w:date="2021-09-24T11:51:00Z"/>
        </w:rPr>
      </w:pPr>
      <w:ins w:id="394" w:author="Scott Stoller" w:date="2021-09-24T11:58:00Z">
        <w:r>
          <w:t xml:space="preserve">Note that each server should maintain its own ledger file.  Since you may run multiple servers on the same host, include </w:t>
        </w:r>
      </w:ins>
      <w:ins w:id="395" w:author="Scott Stoller" w:date="2021-09-24T11:59:00Z">
        <w:r w:rsidR="00E73E93">
          <w:t>a</w:t>
        </w:r>
      </w:ins>
      <w:ins w:id="396" w:author="Scott Stoller" w:date="2021-09-24T11:58:00Z">
        <w:r>
          <w:t xml:space="preserve"> server id in the name of </w:t>
        </w:r>
      </w:ins>
      <w:ins w:id="397" w:author="Scott Stoller" w:date="2021-09-24T11:59:00Z">
        <w:r w:rsidR="009E3453">
          <w:t>each</w:t>
        </w:r>
      </w:ins>
      <w:ins w:id="398" w:author="Scott Stoller" w:date="2021-09-24T11:58:00Z">
        <w:r>
          <w:t xml:space="preserve"> ledger file.</w:t>
        </w:r>
      </w:ins>
    </w:p>
    <w:p w14:paraId="2D0C89CD" w14:textId="2E864A46" w:rsidR="009A36D0" w:rsidRPr="00CD19D0" w:rsidRDefault="00085238" w:rsidP="009A36D0">
      <w:pPr>
        <w:pBdr>
          <w:bottom w:val="single" w:sz="6" w:space="1" w:color="auto"/>
        </w:pBdr>
        <w:rPr>
          <w:ins w:id="399" w:author="Scott Stoller" w:date="2021-09-25T10:05:00Z"/>
          <w:b/>
          <w:bCs/>
          <w:rPrChange w:id="400" w:author="Scott Stoller" w:date="2021-09-25T10:25:00Z">
            <w:rPr>
              <w:ins w:id="401" w:author="Scott Stoller" w:date="2021-09-25T10:05:00Z"/>
            </w:rPr>
          </w:rPrChange>
        </w:rPr>
      </w:pPr>
      <w:ins w:id="402" w:author="Scott Stoller" w:date="2021-09-25T10:05:00Z">
        <w:r w:rsidRPr="00CD19D0">
          <w:rPr>
            <w:b/>
            <w:bCs/>
            <w:rPrChange w:id="403" w:author="Scott Stoller" w:date="2021-09-25T10:25:00Z">
              <w:rPr/>
            </w:rPrChange>
          </w:rPr>
          <w:t>8.6 Timeouts</w:t>
        </w:r>
      </w:ins>
    </w:p>
    <w:p w14:paraId="2CEB9839" w14:textId="77777777" w:rsidR="00CD19D0" w:rsidRDefault="00CD19D0" w:rsidP="00CD19D0">
      <w:pPr>
        <w:pBdr>
          <w:bottom w:val="single" w:sz="6" w:space="1" w:color="auto"/>
        </w:pBdr>
        <w:rPr>
          <w:ins w:id="404" w:author="Scott Stoller" w:date="2021-09-25T10:25:00Z"/>
        </w:rPr>
      </w:pPr>
      <w:ins w:id="405" w:author="Scott Stoller" w:date="2021-09-25T10:25:00Z">
        <w:r>
          <w:t>If you are using DistAlgo, timeouts should be implemented using a DistAlgo await statement with a timeout clause.  here is advice on how to do that.</w:t>
        </w:r>
      </w:ins>
    </w:p>
    <w:p w14:paraId="37D81C3A" w14:textId="77777777" w:rsidR="00CD19D0" w:rsidRDefault="00CD19D0" w:rsidP="00CD19D0">
      <w:pPr>
        <w:pBdr>
          <w:bottom w:val="single" w:sz="6" w:space="1" w:color="auto"/>
        </w:pBdr>
        <w:rPr>
          <w:ins w:id="406" w:author="Scott Stoller" w:date="2021-09-25T10:25:00Z"/>
        </w:rPr>
      </w:pPr>
      <w:ins w:id="407" w:author="Scott Stoller" w:date="2021-09-25T10:25:00Z">
        <w:r>
          <w:lastRenderedPageBreak/>
          <w:t xml:space="preserve">in the pseudocode in the paper, timeouts are implemented in </w:t>
        </w:r>
        <w:proofErr w:type="spellStart"/>
        <w:r>
          <w:t>Pacemaker.start_timer</w:t>
        </w:r>
        <w:proofErr w:type="spellEnd"/>
        <w:r>
          <w:t xml:space="preserve">, which starts and stops a timer, and </w:t>
        </w:r>
        <w:proofErr w:type="spellStart"/>
        <w:r>
          <w:t>Main.start_event_processing</w:t>
        </w:r>
        <w:proofErr w:type="spellEnd"/>
        <w:r>
          <w:t xml:space="preserve">, which handles timeouts (i.e., the timer counted down to zero) by calling </w:t>
        </w:r>
        <w:proofErr w:type="spellStart"/>
        <w:r>
          <w:t>Pacemaker.local_timeout_round</w:t>
        </w:r>
        <w:proofErr w:type="spellEnd"/>
        <w:r>
          <w:t>.</w:t>
        </w:r>
      </w:ins>
    </w:p>
    <w:p w14:paraId="6BC2325E" w14:textId="72644C5E" w:rsidR="00CD19D0" w:rsidRDefault="00CD19D0" w:rsidP="00CD19D0">
      <w:pPr>
        <w:pBdr>
          <w:bottom w:val="single" w:sz="6" w:space="1" w:color="auto"/>
        </w:pBdr>
        <w:rPr>
          <w:ins w:id="408" w:author="Scott Stoller" w:date="2021-09-25T10:25:00Z"/>
        </w:rPr>
      </w:pPr>
      <w:ins w:id="409" w:author="Scott Stoller" w:date="2021-09-25T10:25:00Z">
        <w:r>
          <w:t xml:space="preserve">you will need to structure the code somewhat differently, because, as I explained in class after my walk-through of the DistAlgo code for </w:t>
        </w:r>
        <w:proofErr w:type="spellStart"/>
        <w:r>
          <w:t>lamutex</w:t>
        </w:r>
        <w:proofErr w:type="spellEnd"/>
        <w:r>
          <w:t xml:space="preserve">, using await in receive handlers can be tricky.  therefore, I do not recommend including an await statement in </w:t>
        </w:r>
        <w:proofErr w:type="spellStart"/>
        <w:r>
          <w:t>Pacemaker.start_timer</w:t>
        </w:r>
        <w:proofErr w:type="spellEnd"/>
        <w:r>
          <w:t xml:space="preserve">, since it will naturally get called from receive handlers.  I suggest </w:t>
        </w:r>
      </w:ins>
      <w:ins w:id="410" w:author="Scott Stoller" w:date="2021-09-25T10:34:00Z">
        <w:r w:rsidR="008F5A09">
          <w:t xml:space="preserve">including await in </w:t>
        </w:r>
      </w:ins>
      <w:ins w:id="411" w:author="Scott Stoller" w:date="2021-09-25T10:33:00Z">
        <w:r w:rsidR="008F5A09">
          <w:t xml:space="preserve">a loop </w:t>
        </w:r>
      </w:ins>
      <w:ins w:id="412" w:author="Scott Stoller" w:date="2021-09-25T10:25:00Z">
        <w:r>
          <w:t>in the replica's run() method</w:t>
        </w:r>
      </w:ins>
      <w:ins w:id="413" w:author="Scott Stoller" w:date="2021-09-25T10:34:00Z">
        <w:r w:rsidR="008F5A09">
          <w:t xml:space="preserve"> or a function called from run()</w:t>
        </w:r>
      </w:ins>
      <w:ins w:id="414" w:author="Scott Stoller" w:date="2021-09-25T10:25:00Z">
        <w:r>
          <w:t xml:space="preserve">.  here is </w:t>
        </w:r>
      </w:ins>
      <w:ins w:id="415" w:author="Scott Stoller" w:date="2021-09-25T10:34:00Z">
        <w:r w:rsidR="008F5A09">
          <w:t>some example code to give you the idea</w:t>
        </w:r>
      </w:ins>
      <w:ins w:id="416" w:author="Scott Stoller" w:date="2021-09-25T10:25:00Z">
        <w:r>
          <w:t xml:space="preserve">; </w:t>
        </w:r>
      </w:ins>
      <w:ins w:id="417" w:author="Scott Stoller" w:date="2021-09-25T10:34:00Z">
        <w:r w:rsidR="008F5A09">
          <w:t>you don’t need to do it exactly like this.</w:t>
        </w:r>
      </w:ins>
    </w:p>
    <w:p w14:paraId="416A9083" w14:textId="0ADD9475" w:rsidR="00CD19D0" w:rsidRDefault="00CD19D0" w:rsidP="008F5A09">
      <w:pPr>
        <w:pBdr>
          <w:bottom w:val="single" w:sz="6" w:space="1" w:color="auto"/>
        </w:pBdr>
        <w:spacing w:after="0" w:line="240" w:lineRule="auto"/>
        <w:rPr>
          <w:ins w:id="418" w:author="Scott Stoller" w:date="2021-09-25T10:36:00Z"/>
        </w:rPr>
      </w:pPr>
      <w:ins w:id="419" w:author="Scott Stoller" w:date="2021-09-25T10:25:00Z">
        <w:r>
          <w:t xml:space="preserve">  class Replica:</w:t>
        </w:r>
      </w:ins>
    </w:p>
    <w:p w14:paraId="7194F2B7" w14:textId="2E90FCE5" w:rsidR="00481FB8" w:rsidRDefault="00481FB8">
      <w:pPr>
        <w:pBdr>
          <w:bottom w:val="single" w:sz="6" w:space="1" w:color="auto"/>
        </w:pBdr>
        <w:spacing w:after="0" w:line="240" w:lineRule="auto"/>
        <w:rPr>
          <w:ins w:id="420" w:author="Scott Stoller" w:date="2021-09-25T10:25:00Z"/>
        </w:rPr>
        <w:pPrChange w:id="421" w:author="Scott Stoller" w:date="2021-09-25T10:32:00Z">
          <w:pPr>
            <w:pBdr>
              <w:bottom w:val="single" w:sz="6" w:space="1" w:color="auto"/>
            </w:pBdr>
          </w:pPr>
        </w:pPrChange>
      </w:pPr>
      <w:ins w:id="422" w:author="Scott Stoller" w:date="2021-09-25T10:36:00Z">
        <w:r>
          <w:t xml:space="preserve">      …</w:t>
        </w:r>
      </w:ins>
    </w:p>
    <w:p w14:paraId="40833401" w14:textId="44015A6A" w:rsidR="00CD19D0" w:rsidRDefault="00CD19D0">
      <w:pPr>
        <w:pBdr>
          <w:bottom w:val="single" w:sz="6" w:space="1" w:color="auto"/>
        </w:pBdr>
        <w:spacing w:after="0" w:line="240" w:lineRule="auto"/>
        <w:rPr>
          <w:ins w:id="423" w:author="Scott Stoller" w:date="2021-09-25T10:25:00Z"/>
        </w:rPr>
        <w:pPrChange w:id="424" w:author="Scott Stoller" w:date="2021-09-25T10:32:00Z">
          <w:pPr>
            <w:pBdr>
              <w:bottom w:val="single" w:sz="6" w:space="1" w:color="auto"/>
            </w:pBdr>
          </w:pPr>
        </w:pPrChange>
      </w:pPr>
      <w:ins w:id="425" w:author="Scott Stoller" w:date="2021-09-25T10:25:00Z">
        <w:r>
          <w:t xml:space="preserve">      def run():</w:t>
        </w:r>
      </w:ins>
    </w:p>
    <w:p w14:paraId="046EE87A" w14:textId="77830A48" w:rsidR="00CD19D0" w:rsidRDefault="00CD19D0">
      <w:pPr>
        <w:pBdr>
          <w:bottom w:val="single" w:sz="6" w:space="1" w:color="auto"/>
        </w:pBdr>
        <w:spacing w:after="0" w:line="240" w:lineRule="auto"/>
        <w:rPr>
          <w:ins w:id="426" w:author="Scott Stoller" w:date="2021-09-25T10:25:00Z"/>
        </w:rPr>
        <w:pPrChange w:id="427" w:author="Scott Stoller" w:date="2021-09-25T10:32:00Z">
          <w:pPr>
            <w:pBdr>
              <w:bottom w:val="single" w:sz="6" w:space="1" w:color="auto"/>
            </w:pBdr>
          </w:pPr>
        </w:pPrChange>
      </w:pPr>
      <w:ins w:id="428" w:author="Scott Stoller" w:date="2021-09-25T10:25:00Z">
        <w:r>
          <w:t xml:space="preserve">      </w:t>
        </w:r>
      </w:ins>
      <w:ins w:id="429" w:author="Scott Stoller" w:date="2021-09-25T10:35:00Z">
        <w:r w:rsidR="008F5A09">
          <w:t xml:space="preserve">    </w:t>
        </w:r>
      </w:ins>
      <w:ins w:id="430" w:author="Scott Stoller" w:date="2021-09-25T10:25:00Z">
        <w:r>
          <w:t>...</w:t>
        </w:r>
      </w:ins>
    </w:p>
    <w:p w14:paraId="2DD94931" w14:textId="063EE8E4" w:rsidR="00CD19D0" w:rsidRDefault="00CD19D0">
      <w:pPr>
        <w:pBdr>
          <w:bottom w:val="single" w:sz="6" w:space="1" w:color="auto"/>
        </w:pBdr>
        <w:spacing w:after="0" w:line="240" w:lineRule="auto"/>
        <w:rPr>
          <w:ins w:id="431" w:author="Scott Stoller" w:date="2021-09-25T10:25:00Z"/>
        </w:rPr>
        <w:pPrChange w:id="432" w:author="Scott Stoller" w:date="2021-09-25T10:32:00Z">
          <w:pPr>
            <w:pBdr>
              <w:bottom w:val="single" w:sz="6" w:space="1" w:color="auto"/>
            </w:pBdr>
          </w:pPr>
        </w:pPrChange>
      </w:pPr>
      <w:ins w:id="433" w:author="Scott Stoller" w:date="2021-09-25T10:25:00Z">
        <w:r>
          <w:t xml:space="preserve">      </w:t>
        </w:r>
      </w:ins>
      <w:ins w:id="434" w:author="Scott Stoller" w:date="2021-09-25T10:35:00Z">
        <w:r w:rsidR="008F5A09">
          <w:t xml:space="preserve">    </w:t>
        </w:r>
      </w:ins>
      <w:proofErr w:type="spellStart"/>
      <w:ins w:id="435" w:author="Scott Stoller" w:date="2021-09-25T10:25:00Z">
        <w:r>
          <w:t>run_done</w:t>
        </w:r>
        <w:proofErr w:type="spellEnd"/>
        <w:r>
          <w:t xml:space="preserve"> = False</w:t>
        </w:r>
      </w:ins>
    </w:p>
    <w:p w14:paraId="03D9B179" w14:textId="6337B38E" w:rsidR="00CD19D0" w:rsidRDefault="00CD19D0">
      <w:pPr>
        <w:pBdr>
          <w:bottom w:val="single" w:sz="6" w:space="1" w:color="auto"/>
        </w:pBdr>
        <w:spacing w:after="0" w:line="240" w:lineRule="auto"/>
        <w:rPr>
          <w:ins w:id="436" w:author="Scott Stoller" w:date="2021-09-25T10:25:00Z"/>
        </w:rPr>
        <w:pPrChange w:id="437" w:author="Scott Stoller" w:date="2021-09-25T10:32:00Z">
          <w:pPr>
            <w:pBdr>
              <w:bottom w:val="single" w:sz="6" w:space="1" w:color="auto"/>
            </w:pBdr>
          </w:pPr>
        </w:pPrChange>
      </w:pPr>
      <w:ins w:id="438" w:author="Scott Stoller" w:date="2021-09-25T10:25:00Z">
        <w:r>
          <w:t xml:space="preserve">      </w:t>
        </w:r>
      </w:ins>
      <w:ins w:id="439" w:author="Scott Stoller" w:date="2021-09-25T10:35:00Z">
        <w:r w:rsidR="008F5A09">
          <w:t xml:space="preserve">    </w:t>
        </w:r>
      </w:ins>
      <w:ins w:id="440" w:author="Scott Stoller" w:date="2021-09-25T10:25:00Z">
        <w:r>
          <w:t xml:space="preserve">while not </w:t>
        </w:r>
        <w:proofErr w:type="spellStart"/>
        <w:r>
          <w:t>run_done</w:t>
        </w:r>
        <w:proofErr w:type="spellEnd"/>
        <w:r>
          <w:t>:</w:t>
        </w:r>
      </w:ins>
    </w:p>
    <w:p w14:paraId="517A2C2C" w14:textId="47C56EB8" w:rsidR="00CD19D0" w:rsidRDefault="00CD19D0">
      <w:pPr>
        <w:pBdr>
          <w:bottom w:val="single" w:sz="6" w:space="1" w:color="auto"/>
        </w:pBdr>
        <w:spacing w:after="0" w:line="240" w:lineRule="auto"/>
        <w:rPr>
          <w:ins w:id="441" w:author="Scott Stoller" w:date="2021-09-25T10:25:00Z"/>
        </w:rPr>
        <w:pPrChange w:id="442" w:author="Scott Stoller" w:date="2021-09-25T10:32:00Z">
          <w:pPr>
            <w:pBdr>
              <w:bottom w:val="single" w:sz="6" w:space="1" w:color="auto"/>
            </w:pBdr>
          </w:pPr>
        </w:pPrChange>
      </w:pPr>
      <w:ins w:id="443" w:author="Scott Stoller" w:date="2021-09-25T10:25:00Z">
        <w:r>
          <w:t xml:space="preserve">        </w:t>
        </w:r>
      </w:ins>
      <w:ins w:id="444" w:author="Scott Stoller" w:date="2021-09-25T10:35:00Z">
        <w:r w:rsidR="008F5A09">
          <w:t xml:space="preserve">       </w:t>
        </w:r>
      </w:ins>
      <w:proofErr w:type="spellStart"/>
      <w:ins w:id="445" w:author="Scott Stoller" w:date="2021-09-25T10:25:00Z">
        <w:r>
          <w:t>round_done</w:t>
        </w:r>
        <w:proofErr w:type="spellEnd"/>
        <w:r>
          <w:t xml:space="preserve"> = False</w:t>
        </w:r>
      </w:ins>
    </w:p>
    <w:p w14:paraId="56FD7D2F" w14:textId="7C3574F6" w:rsidR="00CD19D0" w:rsidRDefault="00CD19D0">
      <w:pPr>
        <w:pBdr>
          <w:bottom w:val="single" w:sz="6" w:space="1" w:color="auto"/>
        </w:pBdr>
        <w:spacing w:after="0" w:line="240" w:lineRule="auto"/>
        <w:rPr>
          <w:ins w:id="446" w:author="Scott Stoller" w:date="2021-09-25T10:25:00Z"/>
        </w:rPr>
        <w:pPrChange w:id="447" w:author="Scott Stoller" w:date="2021-09-25T10:32:00Z">
          <w:pPr>
            <w:pBdr>
              <w:bottom w:val="single" w:sz="6" w:space="1" w:color="auto"/>
            </w:pBdr>
          </w:pPr>
        </w:pPrChange>
      </w:pPr>
      <w:ins w:id="448" w:author="Scott Stoller" w:date="2021-09-25T10:25:00Z">
        <w:r>
          <w:t xml:space="preserve">        </w:t>
        </w:r>
      </w:ins>
      <w:ins w:id="449" w:author="Scott Stoller" w:date="2021-09-25T10:35:00Z">
        <w:r w:rsidR="008F5A09">
          <w:t xml:space="preserve">       </w:t>
        </w:r>
      </w:ins>
      <w:proofErr w:type="spellStart"/>
      <w:ins w:id="450" w:author="Scott Stoller" w:date="2021-09-25T10:25:00Z">
        <w:r>
          <w:t>timer_duration</w:t>
        </w:r>
        <w:proofErr w:type="spellEnd"/>
        <w:r>
          <w:t xml:space="preserve"> = </w:t>
        </w:r>
        <w:proofErr w:type="spellStart"/>
        <w:r>
          <w:t>Pacemaker.get_round_timer</w:t>
        </w:r>
        <w:proofErr w:type="spellEnd"/>
        <w:r>
          <w:t>(</w:t>
        </w:r>
        <w:proofErr w:type="spellStart"/>
        <w:r>
          <w:t>Pacemaker.current_round</w:t>
        </w:r>
        <w:proofErr w:type="spellEnd"/>
        <w:r>
          <w:t>)</w:t>
        </w:r>
      </w:ins>
    </w:p>
    <w:p w14:paraId="55B84ED0" w14:textId="29D505B1" w:rsidR="00CD19D0" w:rsidRDefault="00CD19D0">
      <w:pPr>
        <w:pBdr>
          <w:bottom w:val="single" w:sz="6" w:space="1" w:color="auto"/>
        </w:pBdr>
        <w:spacing w:after="0" w:line="240" w:lineRule="auto"/>
        <w:rPr>
          <w:ins w:id="451" w:author="Scott Stoller" w:date="2021-09-25T10:25:00Z"/>
        </w:rPr>
        <w:pPrChange w:id="452" w:author="Scott Stoller" w:date="2021-09-25T10:32:00Z">
          <w:pPr>
            <w:pBdr>
              <w:bottom w:val="single" w:sz="6" w:space="1" w:color="auto"/>
            </w:pBdr>
          </w:pPr>
        </w:pPrChange>
      </w:pPr>
      <w:ins w:id="453" w:author="Scott Stoller" w:date="2021-09-25T10:25:00Z">
        <w:r>
          <w:t xml:space="preserve">        </w:t>
        </w:r>
      </w:ins>
      <w:ins w:id="454" w:author="Scott Stoller" w:date="2021-09-25T10:35:00Z">
        <w:r w:rsidR="008F5A09">
          <w:t xml:space="preserve">       </w:t>
        </w:r>
      </w:ins>
      <w:ins w:id="455" w:author="Scott Stoller" w:date="2021-09-25T10:25:00Z">
        <w:r>
          <w:t xml:space="preserve">await </w:t>
        </w:r>
        <w:proofErr w:type="spellStart"/>
        <w:r>
          <w:t>round_</w:t>
        </w:r>
        <w:proofErr w:type="gramStart"/>
        <w:r>
          <w:t>done</w:t>
        </w:r>
        <w:proofErr w:type="spellEnd"/>
        <w:r>
          <w:t>:</w:t>
        </w:r>
        <w:proofErr w:type="gramEnd"/>
        <w:r>
          <w:t xml:space="preserve"> pass</w:t>
        </w:r>
      </w:ins>
    </w:p>
    <w:p w14:paraId="1AB45A21" w14:textId="47B521C6" w:rsidR="00CD19D0" w:rsidRDefault="00CD19D0">
      <w:pPr>
        <w:pBdr>
          <w:bottom w:val="single" w:sz="6" w:space="1" w:color="auto"/>
        </w:pBdr>
        <w:spacing w:after="0" w:line="240" w:lineRule="auto"/>
        <w:rPr>
          <w:ins w:id="456" w:author="Scott Stoller" w:date="2021-09-25T10:25:00Z"/>
        </w:rPr>
        <w:pPrChange w:id="457" w:author="Scott Stoller" w:date="2021-09-25T10:32:00Z">
          <w:pPr>
            <w:pBdr>
              <w:bottom w:val="single" w:sz="6" w:space="1" w:color="auto"/>
            </w:pBdr>
          </w:pPr>
        </w:pPrChange>
      </w:pPr>
      <w:ins w:id="458" w:author="Scott Stoller" w:date="2021-09-25T10:25:00Z">
        <w:r>
          <w:t xml:space="preserve">        </w:t>
        </w:r>
      </w:ins>
      <w:ins w:id="459" w:author="Scott Stoller" w:date="2021-09-25T10:35:00Z">
        <w:r w:rsidR="008F5A09">
          <w:t xml:space="preserve">      </w:t>
        </w:r>
        <w:r w:rsidR="00481FB8">
          <w:t xml:space="preserve"> </w:t>
        </w:r>
      </w:ins>
      <w:ins w:id="460" w:author="Scott Stoller" w:date="2021-09-25T10:25:00Z">
        <w:r>
          <w:t xml:space="preserve">timeout </w:t>
        </w:r>
        <w:proofErr w:type="spellStart"/>
        <w:r>
          <w:t>timer_duration</w:t>
        </w:r>
        <w:proofErr w:type="spellEnd"/>
        <w:r>
          <w:t xml:space="preserve">: </w:t>
        </w:r>
        <w:proofErr w:type="spellStart"/>
        <w:r>
          <w:t>Pacemaker.local_timeout_round</w:t>
        </w:r>
        <w:proofErr w:type="spellEnd"/>
        <w:r>
          <w:t>()</w:t>
        </w:r>
      </w:ins>
    </w:p>
    <w:p w14:paraId="13F2724B" w14:textId="6EC2F1DC" w:rsidR="00CD19D0" w:rsidRDefault="00CD19D0">
      <w:pPr>
        <w:pBdr>
          <w:bottom w:val="single" w:sz="6" w:space="1" w:color="auto"/>
        </w:pBdr>
        <w:spacing w:after="0" w:line="240" w:lineRule="auto"/>
        <w:rPr>
          <w:ins w:id="461" w:author="Scott Stoller" w:date="2021-09-25T10:25:00Z"/>
        </w:rPr>
        <w:pPrChange w:id="462" w:author="Scott Stoller" w:date="2021-09-25T10:32:00Z">
          <w:pPr>
            <w:pBdr>
              <w:bottom w:val="single" w:sz="6" w:space="1" w:color="auto"/>
            </w:pBdr>
          </w:pPr>
        </w:pPrChange>
      </w:pPr>
      <w:ins w:id="463" w:author="Scott Stoller" w:date="2021-09-25T10:25:00Z">
        <w:r>
          <w:t xml:space="preserve">      </w:t>
        </w:r>
      </w:ins>
      <w:ins w:id="464" w:author="Scott Stoller" w:date="2021-09-25T10:35:00Z">
        <w:r w:rsidR="008F5A09">
          <w:t xml:space="preserve">    </w:t>
        </w:r>
      </w:ins>
      <w:ins w:id="465" w:author="Scott Stoller" w:date="2021-09-25T10:25:00Z">
        <w:r>
          <w:t>...</w:t>
        </w:r>
      </w:ins>
    </w:p>
    <w:p w14:paraId="34EF292A" w14:textId="77777777" w:rsidR="00CD19D0" w:rsidRDefault="00CD19D0" w:rsidP="00CD19D0">
      <w:pPr>
        <w:pBdr>
          <w:bottom w:val="single" w:sz="6" w:space="1" w:color="auto"/>
        </w:pBdr>
        <w:rPr>
          <w:ins w:id="466" w:author="Scott Stoller" w:date="2021-09-25T10:25:00Z"/>
        </w:rPr>
      </w:pPr>
      <w:ins w:id="467" w:author="Scott Stoller" w:date="2021-09-25T10:25:00Z">
        <w:r>
          <w:t>note: this is DistAlgo ideal syntax, not DistAlgo Python syntax.</w:t>
        </w:r>
      </w:ins>
    </w:p>
    <w:p w14:paraId="059FC5F0" w14:textId="0B42B7DC" w:rsidR="00085238" w:rsidRDefault="00CD19D0" w:rsidP="00CD19D0">
      <w:pPr>
        <w:pBdr>
          <w:bottom w:val="single" w:sz="6" w:space="1" w:color="auto"/>
        </w:pBdr>
        <w:rPr>
          <w:ins w:id="468" w:author="Scott Stoller" w:date="2021-09-25T10:25:00Z"/>
        </w:rPr>
      </w:pPr>
      <w:ins w:id="469" w:author="Scott Stoller" w:date="2021-09-25T10:25:00Z">
        <w:r>
          <w:t xml:space="preserve">when a receive handler processes a message that causes the replica to advance to the next round, it sets </w:t>
        </w:r>
        <w:proofErr w:type="spellStart"/>
        <w:r>
          <w:t>round_done</w:t>
        </w:r>
        <w:proofErr w:type="spellEnd"/>
        <w:r>
          <w:t xml:space="preserve"> to True; this allows the process to exit from the await statement and therefore has the effect of stopping (cancelling) the timer for the current round.</w:t>
        </w:r>
      </w:ins>
    </w:p>
    <w:p w14:paraId="32F2DA65" w14:textId="77777777" w:rsidR="00D23B26" w:rsidRPr="00D23B26" w:rsidRDefault="00D23B26" w:rsidP="00D23B26">
      <w:pPr>
        <w:pBdr>
          <w:bottom w:val="single" w:sz="6" w:space="1" w:color="auto"/>
        </w:pBdr>
        <w:rPr>
          <w:ins w:id="470" w:author="Scott Stoller" w:date="2021-09-25T21:00:00Z"/>
          <w:b/>
          <w:bCs/>
          <w:rPrChange w:id="471" w:author="Scott Stoller" w:date="2021-09-25T21:00:00Z">
            <w:rPr>
              <w:ins w:id="472" w:author="Scott Stoller" w:date="2021-09-25T21:00:00Z"/>
            </w:rPr>
          </w:rPrChange>
        </w:rPr>
      </w:pPr>
      <w:ins w:id="473" w:author="Scott Stoller" w:date="2021-09-25T21:00:00Z">
        <w:r w:rsidRPr="00D23B26">
          <w:rPr>
            <w:b/>
            <w:bCs/>
            <w:rPrChange w:id="474" w:author="Scott Stoller" w:date="2021-09-25T21:00:00Z">
              <w:rPr/>
            </w:rPrChange>
          </w:rPr>
          <w:t>8.7 Message Loss</w:t>
        </w:r>
      </w:ins>
    </w:p>
    <w:p w14:paraId="0C0B37D3" w14:textId="77777777" w:rsidR="00D23B26" w:rsidRDefault="00D23B26" w:rsidP="00D23B26">
      <w:pPr>
        <w:pBdr>
          <w:bottom w:val="single" w:sz="6" w:space="1" w:color="auto"/>
        </w:pBdr>
        <w:rPr>
          <w:ins w:id="475" w:author="Scott Stoller" w:date="2021-09-25T21:00:00Z"/>
        </w:rPr>
      </w:pPr>
      <w:ins w:id="476" w:author="Scott Stoller" w:date="2021-09-25T21:00:00Z">
        <w:r>
          <w:t xml:space="preserve">Some messages do not need to be re-transmitted even if they are dropped by the network.  For example, if loss of Vote messages prevents a round from committing a block, round timers will expire, timeout messages will be sent, and the replicas will enter a new round which will send vote messages for a new block containing the client commands that were in the uncommitted block from the previous round.  Therefore, there is no need to re-transmit the lost vote messages.  This argument does depend on timeout messages getting through, so they should be resent if they are lost.  This is easily accomplished by restarting the round timer after sending timeout messages (in </w:t>
        </w:r>
        <w:proofErr w:type="spellStart"/>
        <w:r>
          <w:t>local_timeout_round</w:t>
        </w:r>
        <w:proofErr w:type="spellEnd"/>
        <w:r>
          <w:t>), since the existing code will resend the timeout messages if the round timer expires again.</w:t>
        </w:r>
      </w:ins>
    </w:p>
    <w:p w14:paraId="5519AD24" w14:textId="77777777" w:rsidR="00D23B26" w:rsidRDefault="00D23B26" w:rsidP="00D23B26">
      <w:pPr>
        <w:pBdr>
          <w:bottom w:val="single" w:sz="6" w:space="1" w:color="auto"/>
        </w:pBdr>
        <w:rPr>
          <w:ins w:id="477" w:author="Scott Stoller" w:date="2021-09-25T21:00:00Z"/>
        </w:rPr>
      </w:pPr>
      <w:ins w:id="478" w:author="Scott Stoller" w:date="2021-09-25T21:00:00Z">
        <w:r>
          <w:t xml:space="preserve">A related issue is that some correct replicas may get behind, i.e., not know about a recently committed block.  This may occur due to message loss (by the network) or misbehavior by faulty replicas.  For example, a faulty replica may temporarily behave correctly as a leader and commit a block without sending any messages to some correct replicas.  This motivates the comment in section 2.1 of the </w:t>
        </w:r>
        <w:proofErr w:type="spellStart"/>
        <w:r>
          <w:t>diemBFT</w:t>
        </w:r>
        <w:proofErr w:type="spellEnd"/>
        <w:r>
          <w:t xml:space="preserve"> paper, quoted in part in section 1 above, that "The transport takes care</w:t>
        </w:r>
        <w:proofErr w:type="gramStart"/>
        <w:r>
          <w:t xml:space="preserve"> ..</w:t>
        </w:r>
        <w:proofErr w:type="gramEnd"/>
        <w:r>
          <w:t xml:space="preserve"> retrieving any data referenced by delivered messages</w:t>
        </w:r>
        <w:proofErr w:type="gramStart"/>
        <w:r>
          <w:t>, in particular, block</w:t>
        </w:r>
        <w:proofErr w:type="gramEnd"/>
        <w:r>
          <w:t xml:space="preserve"> ancestors. </w:t>
        </w:r>
        <w:proofErr w:type="gramStart"/>
        <w:r>
          <w:t>In particular, when</w:t>
        </w:r>
        <w:proofErr w:type="gramEnd"/>
        <w:r>
          <w:t xml:space="preserve"> a message is handled in the pseudo code, we assume ... that the receivers has synced up with all ancestors and any other data referenced by meta-information in the message."  Your extended pseudocode (and your implementation) </w:t>
        </w:r>
        <w:proofErr w:type="gramStart"/>
        <w:r>
          <w:t>need</w:t>
        </w:r>
        <w:proofErr w:type="gramEnd"/>
        <w:r>
          <w:t xml:space="preserve"> to handle this, as stated in section 1.</w:t>
        </w:r>
      </w:ins>
    </w:p>
    <w:p w14:paraId="6965FA2A" w14:textId="332C176F" w:rsidR="00CD19D0" w:rsidRDefault="00D23B26" w:rsidP="00D23B26">
      <w:pPr>
        <w:pBdr>
          <w:bottom w:val="single" w:sz="6" w:space="1" w:color="auto"/>
        </w:pBdr>
        <w:rPr>
          <w:ins w:id="479" w:author="Scott Stoller" w:date="2021-09-25T21:00:00Z"/>
        </w:rPr>
      </w:pPr>
      <w:ins w:id="480" w:author="Scott Stoller" w:date="2021-09-25T21:00:00Z">
        <w:r>
          <w:lastRenderedPageBreak/>
          <w:t>My first impression is that these two mechanisms---retransmission of timeout messages, and "syncing up" replicas that got behind---are sufficient to deal with message loss</w:t>
        </w:r>
      </w:ins>
      <w:ins w:id="481" w:author="Scott Stoller" w:date="2021-09-25T21:06:00Z">
        <w:r w:rsidR="008D7693">
          <w:t xml:space="preserve"> between servers</w:t>
        </w:r>
      </w:ins>
      <w:ins w:id="482" w:author="Scott Stoller" w:date="2021-09-25T21:00:00Z">
        <w:r>
          <w:t>.  I have not attempted to verify this, so do not take it as a given.  Each team should analyze this issue itself and draw its own conclusions about what is needed to handle message loss.</w:t>
        </w:r>
      </w:ins>
    </w:p>
    <w:p w14:paraId="637C6340" w14:textId="77777777" w:rsidR="005F2A89" w:rsidRDefault="005F2A89" w:rsidP="005F2A89">
      <w:pPr>
        <w:pBdr>
          <w:bottom w:val="single" w:sz="6" w:space="1" w:color="auto"/>
        </w:pBdr>
        <w:rPr>
          <w:ins w:id="483" w:author="Scott Stoller" w:date="2021-09-26T17:27:00Z"/>
        </w:rPr>
      </w:pPr>
    </w:p>
    <w:p w14:paraId="35F87C8C" w14:textId="294F828D" w:rsidR="005F2A89" w:rsidRDefault="005F2A89" w:rsidP="005F2A89">
      <w:pPr>
        <w:rPr>
          <w:ins w:id="484" w:author="Scott Stoller" w:date="2021-09-26T17:27:00Z"/>
          <w:b/>
          <w:bCs/>
        </w:rPr>
      </w:pPr>
      <w:ins w:id="485" w:author="Scott Stoller" w:date="2021-09-26T17:27:00Z">
        <w:r>
          <w:rPr>
            <w:b/>
            <w:bCs/>
          </w:rPr>
          <w:t xml:space="preserve">9. </w:t>
        </w:r>
      </w:ins>
      <w:ins w:id="486" w:author="Scott Stoller" w:date="2021-09-26T17:28:00Z">
        <w:r>
          <w:rPr>
            <w:b/>
            <w:bCs/>
          </w:rPr>
          <w:t>Demo</w:t>
        </w:r>
      </w:ins>
    </w:p>
    <w:p w14:paraId="5290FF10" w14:textId="3144AE40" w:rsidR="00C14348" w:rsidRDefault="00821407" w:rsidP="00C14348">
      <w:pPr>
        <w:pBdr>
          <w:bottom w:val="single" w:sz="6" w:space="1" w:color="auto"/>
        </w:pBdr>
        <w:rPr>
          <w:ins w:id="487" w:author="Scott Stoller" w:date="2021-09-26T21:46:00Z"/>
        </w:rPr>
      </w:pPr>
      <w:ins w:id="488" w:author="Scott Stoller" w:date="2021-09-26T21:54:00Z">
        <w:r>
          <w:t>Each team will demo its system to a TA</w:t>
        </w:r>
      </w:ins>
      <w:ins w:id="489" w:author="Scott Stoller" w:date="2021-09-26T21:55:00Z">
        <w:r w:rsidR="007E1162">
          <w:t xml:space="preserve"> during the period </w:t>
        </w:r>
      </w:ins>
      <w:ins w:id="490" w:author="Scott Stoller" w:date="2021-09-26T22:00:00Z">
        <w:r w:rsidR="004916BE">
          <w:t>Oct 15-25</w:t>
        </w:r>
      </w:ins>
      <w:ins w:id="491" w:author="Scott Stoller" w:date="2021-09-26T21:54:00Z">
        <w:r>
          <w:t>.  T</w:t>
        </w:r>
      </w:ins>
      <w:ins w:id="492" w:author="Scott Stoller" w:date="2021-09-26T21:46:00Z">
        <w:r w:rsidR="00C14348">
          <w:t xml:space="preserve">he demo should present evidence that all claimed points are deserved.  Your team should prepare in advance a demo that does this and takes at most 40 minutes.  The demo should consist primarily of running a sequence of test cases and showing from the logs, ledger files, and possibly other output that the functionality works correctly.  </w:t>
        </w:r>
      </w:ins>
      <w:ins w:id="493" w:author="Scott Stoller" w:date="2021-09-27T09:37:00Z">
        <w:r w:rsidR="00F0411A">
          <w:t>T</w:t>
        </w:r>
      </w:ins>
      <w:ins w:id="494" w:author="Scott Stoller" w:date="2021-09-27T09:36:00Z">
        <w:r w:rsidR="00F0411A">
          <w:t xml:space="preserve">est cases </w:t>
        </w:r>
      </w:ins>
      <w:ins w:id="495" w:author="Scott Stoller" w:date="2021-09-27T09:37:00Z">
        <w:r w:rsidR="00F0411A">
          <w:t xml:space="preserve">used in the demo should also appear in your test </w:t>
        </w:r>
      </w:ins>
      <w:ins w:id="496" w:author="Scott Stoller" w:date="2021-09-27T09:38:00Z">
        <w:r w:rsidR="00F0411A">
          <w:t xml:space="preserve">report.  </w:t>
        </w:r>
      </w:ins>
      <w:ins w:id="497" w:author="Scott Stoller" w:date="2021-09-26T21:46:00Z">
        <w:r w:rsidR="00C14348">
          <w:t>You are welcome to show parts of the code</w:t>
        </w:r>
      </w:ins>
      <w:ins w:id="498" w:author="Scott Stoller" w:date="2021-09-27T09:39:00Z">
        <w:r w:rsidR="009E34EF">
          <w:t xml:space="preserve"> during the demo</w:t>
        </w:r>
      </w:ins>
      <w:ins w:id="499" w:author="Scott Stoller" w:date="2021-09-26T21:46:00Z">
        <w:r w:rsidR="00C14348">
          <w:t xml:space="preserve">, but </w:t>
        </w:r>
      </w:ins>
      <w:ins w:id="500" w:author="Scott Stoller" w:date="2021-09-27T09:57:00Z">
        <w:r w:rsidR="004F4163">
          <w:t xml:space="preserve">its </w:t>
        </w:r>
      </w:ins>
      <w:ins w:id="501" w:author="Scott Stoller" w:date="2021-09-27T09:39:00Z">
        <w:r w:rsidR="00F872B2">
          <w:t xml:space="preserve">correctness </w:t>
        </w:r>
      </w:ins>
      <w:ins w:id="502" w:author="Scott Stoller" w:date="2021-09-26T21:46:00Z">
        <w:r w:rsidR="00C14348">
          <w:t xml:space="preserve">must </w:t>
        </w:r>
      </w:ins>
      <w:ins w:id="503" w:author="Scott Stoller" w:date="2021-09-27T09:40:00Z">
        <w:r w:rsidR="00F872B2">
          <w:t>be demonstrated through test</w:t>
        </w:r>
      </w:ins>
      <w:ins w:id="504" w:author="Scott Stoller" w:date="2021-09-27T09:57:00Z">
        <w:r w:rsidR="004F4163">
          <w:t xml:space="preserve">ing </w:t>
        </w:r>
      </w:ins>
      <w:ins w:id="505" w:author="Scott Stoller" w:date="2021-09-26T21:46:00Z">
        <w:r w:rsidR="00C14348">
          <w:t>to get full credit.  Only partial credit will be given for functionality not demonstrated during the scheduled demo timeslot.  During the demo, the TA will fill the "phase 2 actual" column in the grading sheet, and record details of bugs and limitations of your system.  Partial credit for partially working items will be finalized during a meeting of the instructor and TAs after the demos.</w:t>
        </w:r>
      </w:ins>
    </w:p>
    <w:p w14:paraId="55D9DEAE" w14:textId="4355BAF9" w:rsidR="00C14348" w:rsidRDefault="00E105BA" w:rsidP="00C14348">
      <w:pPr>
        <w:pBdr>
          <w:bottom w:val="single" w:sz="6" w:space="1" w:color="auto"/>
        </w:pBdr>
        <w:rPr>
          <w:ins w:id="506" w:author="Scott Stoller" w:date="2021-09-26T21:46:00Z"/>
        </w:rPr>
      </w:pPr>
      <w:ins w:id="507" w:author="Scott Stoller" w:date="2021-09-26T22:10:00Z">
        <w:r>
          <w:t>E</w:t>
        </w:r>
        <w:r w:rsidRPr="00E105BA">
          <w:t xml:space="preserve">xactly one member of each team should sign up for exactly one </w:t>
        </w:r>
        <w:r>
          <w:t xml:space="preserve">1-hour </w:t>
        </w:r>
        <w:r w:rsidRPr="00E105BA">
          <w:t>timeslot, by left-clicking on the desired timeslot</w:t>
        </w:r>
        <w:r>
          <w:t xml:space="preserve"> in the </w:t>
        </w:r>
      </w:ins>
      <w:ins w:id="508" w:author="Scott Stoller" w:date="2021-09-27T09:41:00Z">
        <w:r w:rsidR="001828D7">
          <w:t xml:space="preserve">appropriate TA’s </w:t>
        </w:r>
      </w:ins>
      <w:ins w:id="509" w:author="Scott Stoller" w:date="2021-09-27T09:40:00Z">
        <w:r w:rsidR="001828D7">
          <w:t>G</w:t>
        </w:r>
      </w:ins>
      <w:ins w:id="510" w:author="Scott Stoller" w:date="2021-09-26T22:10:00Z">
        <w:r>
          <w:t xml:space="preserve">oogle appointments calendar </w:t>
        </w:r>
      </w:ins>
      <w:ins w:id="511" w:author="Scott Stoller" w:date="2021-09-27T09:41:00Z">
        <w:r w:rsidR="001828D7">
          <w:t xml:space="preserve">(see </w:t>
        </w:r>
      </w:ins>
      <w:ins w:id="512" w:author="Scott Stoller" w:date="2021-09-26T22:10:00Z">
        <w:r>
          <w:t>below</w:t>
        </w:r>
      </w:ins>
      <w:ins w:id="513" w:author="Scott Stoller" w:date="2021-09-27T09:41:00Z">
        <w:r w:rsidR="001828D7">
          <w:t>)</w:t>
        </w:r>
      </w:ins>
      <w:ins w:id="514" w:author="Scott Stoller" w:date="2021-09-26T22:10:00Z">
        <w:r w:rsidRPr="00E105BA">
          <w:t>, entering the team</w:t>
        </w:r>
      </w:ins>
      <w:ins w:id="515" w:author="Scott Stoller" w:date="2021-09-27T09:41:00Z">
        <w:r w:rsidR="001828D7">
          <w:t>’s</w:t>
        </w:r>
      </w:ins>
      <w:ins w:id="516" w:author="Scott Stoller" w:date="2021-09-26T22:10:00Z">
        <w:r w:rsidRPr="00E105BA">
          <w:t xml:space="preserve"> name in the Description field, and clicking Save.</w:t>
        </w:r>
      </w:ins>
      <w:ins w:id="517" w:author="Scott Stoller" w:date="2021-09-26T22:11:00Z">
        <w:r>
          <w:t xml:space="preserve">  </w:t>
        </w:r>
        <w:r w:rsidRPr="001828D7">
          <w:rPr>
            <w:b/>
            <w:bCs/>
            <w:rPrChange w:id="518" w:author="Scott Stoller" w:date="2021-09-27T09:41:00Z">
              <w:rPr/>
            </w:rPrChange>
          </w:rPr>
          <w:t xml:space="preserve">Sign up </w:t>
        </w:r>
      </w:ins>
      <w:ins w:id="519" w:author="Scott Stoller" w:date="2021-09-26T21:47:00Z">
        <w:r w:rsidR="00C14348" w:rsidRPr="001828D7">
          <w:rPr>
            <w:b/>
            <w:bCs/>
            <w:rPrChange w:id="520" w:author="Scott Stoller" w:date="2021-09-27T09:41:00Z">
              <w:rPr/>
            </w:rPrChange>
          </w:rPr>
          <w:t xml:space="preserve">by </w:t>
        </w:r>
      </w:ins>
      <w:ins w:id="521" w:author="Scott Stoller" w:date="2021-09-26T21:51:00Z">
        <w:r w:rsidR="00543A3C" w:rsidRPr="001828D7">
          <w:rPr>
            <w:b/>
            <w:bCs/>
            <w:rPrChange w:id="522" w:author="Scott Stoller" w:date="2021-09-27T09:41:00Z">
              <w:rPr/>
            </w:rPrChange>
          </w:rPr>
          <w:t>October 7</w:t>
        </w:r>
      </w:ins>
      <w:ins w:id="523" w:author="Scott Stoller" w:date="2021-09-26T21:46:00Z">
        <w:r w:rsidR="00C14348" w:rsidRPr="001828D7">
          <w:rPr>
            <w:b/>
            <w:bCs/>
            <w:rPrChange w:id="524" w:author="Scott Stoller" w:date="2021-09-27T09:41:00Z">
              <w:rPr/>
            </w:rPrChange>
          </w:rPr>
          <w:t>.</w:t>
        </w:r>
      </w:ins>
    </w:p>
    <w:p w14:paraId="2621BFAF" w14:textId="2D38C320" w:rsidR="00C14348" w:rsidRDefault="00C14348" w:rsidP="00C14348">
      <w:pPr>
        <w:pBdr>
          <w:bottom w:val="single" w:sz="6" w:space="1" w:color="auto"/>
        </w:pBdr>
        <w:rPr>
          <w:ins w:id="525" w:author="Scott Stoller" w:date="2021-09-26T21:46:00Z"/>
        </w:rPr>
      </w:pPr>
      <w:ins w:id="526" w:author="Scott Stoller" w:date="2021-09-26T21:46:00Z">
        <w:r>
          <w:t xml:space="preserve">These teams should sign up for a demo with </w:t>
        </w:r>
        <w:proofErr w:type="spellStart"/>
        <w:r>
          <w:t>Duin</w:t>
        </w:r>
      </w:ins>
      <w:proofErr w:type="spellEnd"/>
      <w:ins w:id="527" w:author="Scott Stoller" w:date="2021-09-27T09:48:00Z">
        <w:r w:rsidR="001C4785">
          <w:t xml:space="preserve"> in this</w:t>
        </w:r>
      </w:ins>
      <w:ins w:id="528" w:author="Scott Stoller" w:date="2021-09-27T09:49:00Z">
        <w:r w:rsidR="001C4785">
          <w:t xml:space="preserve"> Google</w:t>
        </w:r>
      </w:ins>
      <w:ins w:id="529" w:author="Scott Stoller" w:date="2021-09-27T09:48:00Z">
        <w:r w:rsidR="001C4785">
          <w:t xml:space="preserve"> appointment calendar [link </w:t>
        </w:r>
      </w:ins>
      <w:ins w:id="530" w:author="Scott Stoller" w:date="2021-09-27T09:49:00Z">
        <w:r w:rsidR="001C4785">
          <w:t>coming soon</w:t>
        </w:r>
      </w:ins>
      <w:ins w:id="531" w:author="Scott Stoller" w:date="2021-09-27T09:48:00Z">
        <w:r w:rsidR="001C4785">
          <w:t>]</w:t>
        </w:r>
      </w:ins>
      <w:ins w:id="532" w:author="Scott Stoller" w:date="2021-09-26T21:46:00Z">
        <w:r>
          <w:t xml:space="preserve">: 3 P's, 3dot67XP, 6 Digits, </w:t>
        </w:r>
        <w:proofErr w:type="spellStart"/>
        <w:r>
          <w:t>Algogetters</w:t>
        </w:r>
        <w:proofErr w:type="spellEnd"/>
        <w:r>
          <w:t xml:space="preserve">, </w:t>
        </w:r>
        <w:proofErr w:type="spellStart"/>
        <w:r>
          <w:t>Algomaniacs</w:t>
        </w:r>
        <w:proofErr w:type="spellEnd"/>
        <w:r>
          <w:t xml:space="preserve">, ARPANET, Asynchronous Techies, AZK, Beyond Borders, Brute Force, Chain of Things, Code Alpha, Commuter Bytes, Cuba Libra, DKS. </w:t>
        </w:r>
      </w:ins>
    </w:p>
    <w:p w14:paraId="1ECB2764" w14:textId="3C850EE9" w:rsidR="00C14348" w:rsidRDefault="00C14348" w:rsidP="00C14348">
      <w:pPr>
        <w:pBdr>
          <w:bottom w:val="single" w:sz="6" w:space="1" w:color="auto"/>
        </w:pBdr>
        <w:rPr>
          <w:ins w:id="533" w:author="Scott Stoller" w:date="2021-09-26T21:46:00Z"/>
        </w:rPr>
      </w:pPr>
      <w:ins w:id="534" w:author="Scott Stoller" w:date="2021-09-26T21:46:00Z">
        <w:r>
          <w:t>These teams should sign up for a demo with Murray</w:t>
        </w:r>
      </w:ins>
      <w:ins w:id="535" w:author="Scott Stoller" w:date="2021-09-27T09:47:00Z">
        <w:r w:rsidR="00C761DC">
          <w:t xml:space="preserve"> </w:t>
        </w:r>
      </w:ins>
      <w:ins w:id="536" w:author="Scott Stoller" w:date="2021-09-27T09:48:00Z">
        <w:r w:rsidR="00C761DC">
          <w:t xml:space="preserve">in </w:t>
        </w:r>
        <w:r w:rsidR="00C761DC">
          <w:fldChar w:fldCharType="begin"/>
        </w:r>
        <w:r w:rsidR="00C761DC">
          <w:instrText xml:space="preserve"> HYPERLINK "https://calendar.google.com/calendar/u/0/selfsched?sstoken=UUxPQVVwSVFyVi00fGRlZmF1bHR8ODk2NTA0ZWZlYjc3OTIyYjljNDg3YWQ5OGVkMWI4MWQ" </w:instrText>
        </w:r>
        <w:r w:rsidR="00C761DC">
          <w:fldChar w:fldCharType="separate"/>
        </w:r>
        <w:r w:rsidR="00C761DC" w:rsidRPr="00C761DC">
          <w:rPr>
            <w:rStyle w:val="Hyperlink"/>
          </w:rPr>
          <w:t xml:space="preserve">this </w:t>
        </w:r>
        <w:r w:rsidR="00C761DC">
          <w:rPr>
            <w:rStyle w:val="Hyperlink"/>
          </w:rPr>
          <w:t xml:space="preserve">Google </w:t>
        </w:r>
        <w:r w:rsidR="00C761DC" w:rsidRPr="00C761DC">
          <w:rPr>
            <w:rStyle w:val="Hyperlink"/>
          </w:rPr>
          <w:t>appointment calendar</w:t>
        </w:r>
        <w:r w:rsidR="00C761DC">
          <w:fldChar w:fldCharType="end"/>
        </w:r>
      </w:ins>
      <w:ins w:id="537" w:author="Scott Stoller" w:date="2021-09-26T21:46:00Z">
        <w:r>
          <w:t xml:space="preserve">: Evil geniuses, Lightspeed, LNB, Loyal Byzantine Generals, Madrox, </w:t>
        </w:r>
        <w:proofErr w:type="spellStart"/>
        <w:r>
          <w:t>PreeManiSai</w:t>
        </w:r>
        <w:proofErr w:type="spellEnd"/>
        <w:r>
          <w:t xml:space="preserve">, Red, RVP, SAC, Server Side Squad, System Crackers, Team DNA, Team SSA, Team-Cobra, The </w:t>
        </w:r>
        <w:proofErr w:type="spellStart"/>
        <w:r>
          <w:t>Posquatters</w:t>
        </w:r>
        <w:proofErr w:type="spellEnd"/>
        <w:r>
          <w:t xml:space="preserve">. </w:t>
        </w:r>
      </w:ins>
    </w:p>
    <w:p w14:paraId="536DF0A1" w14:textId="6055E3DD" w:rsidR="00C14348" w:rsidRDefault="00C14348" w:rsidP="00C14348">
      <w:pPr>
        <w:pBdr>
          <w:bottom w:val="single" w:sz="6" w:space="1" w:color="auto"/>
        </w:pBdr>
        <w:rPr>
          <w:ins w:id="538" w:author="Scott Stoller" w:date="2021-09-26T21:46:00Z"/>
        </w:rPr>
      </w:pPr>
      <w:ins w:id="539" w:author="Scott Stoller" w:date="2021-09-26T21:46:00Z">
        <w:r>
          <w:t>Demos will be held on Zoom (links TBA) and recorded.</w:t>
        </w:r>
      </w:ins>
      <w:ins w:id="540" w:author="Scott Stoller" w:date="2021-09-26T22:11:00Z">
        <w:r w:rsidR="00853A2E">
          <w:t xml:space="preserve">  </w:t>
        </w:r>
      </w:ins>
      <w:ins w:id="541" w:author="Scott Stoller" w:date="2021-09-26T21:46:00Z">
        <w:r>
          <w:t>Demos will proceed as follows:</w:t>
        </w:r>
      </w:ins>
    </w:p>
    <w:p w14:paraId="2EDDF8EF" w14:textId="2066D62B" w:rsidR="00C14348" w:rsidRDefault="00C14348" w:rsidP="00C14348">
      <w:pPr>
        <w:pBdr>
          <w:bottom w:val="single" w:sz="6" w:space="1" w:color="auto"/>
        </w:pBdr>
        <w:rPr>
          <w:ins w:id="542" w:author="Scott Stoller" w:date="2021-09-26T21:46:00Z"/>
        </w:rPr>
      </w:pPr>
      <w:ins w:id="543" w:author="Scott Stoller" w:date="2021-09-26T21:46:00Z">
        <w:r>
          <w:t xml:space="preserve">1. </w:t>
        </w:r>
      </w:ins>
      <w:ins w:id="544" w:author="Scott Stoller" w:date="2021-09-26T21:51:00Z">
        <w:r w:rsidR="00543A3C">
          <w:t>D</w:t>
        </w:r>
      </w:ins>
      <w:ins w:id="545" w:author="Scott Stoller" w:date="2021-09-26T21:46:00Z">
        <w:r>
          <w:t xml:space="preserve">ownload your submission from Blackboard.  you must demo the downloaded version, not a version already </w:t>
        </w:r>
        <w:proofErr w:type="gramStart"/>
        <w:r>
          <w:t>present</w:t>
        </w:r>
        <w:proofErr w:type="gramEnd"/>
        <w:r>
          <w:t xml:space="preserve"> on the computer.</w:t>
        </w:r>
      </w:ins>
    </w:p>
    <w:p w14:paraId="6508F820" w14:textId="1F03A99B" w:rsidR="00C14348" w:rsidRDefault="00C14348" w:rsidP="00C14348">
      <w:pPr>
        <w:pBdr>
          <w:bottom w:val="single" w:sz="6" w:space="1" w:color="auto"/>
        </w:pBdr>
        <w:rPr>
          <w:ins w:id="546" w:author="Scott Stoller" w:date="2021-09-26T21:46:00Z"/>
        </w:rPr>
      </w:pPr>
      <w:ins w:id="547" w:author="Scott Stoller" w:date="2021-09-26T21:46:00Z">
        <w:r>
          <w:t xml:space="preserve">2. </w:t>
        </w:r>
      </w:ins>
      <w:ins w:id="548" w:author="Scott Stoller" w:date="2021-09-26T21:51:00Z">
        <w:r w:rsidR="00543A3C">
          <w:t>D</w:t>
        </w:r>
      </w:ins>
      <w:ins w:id="549" w:author="Scott Stoller" w:date="2021-09-26T21:46:00Z">
        <w:r>
          <w:t>elete all files produced by compilation, e.g., .</w:t>
        </w:r>
        <w:proofErr w:type="spellStart"/>
        <w:r>
          <w:t>pyc</w:t>
        </w:r>
        <w:proofErr w:type="spellEnd"/>
        <w:r>
          <w:t xml:space="preserve"> files.</w:t>
        </w:r>
      </w:ins>
    </w:p>
    <w:p w14:paraId="11D9F568" w14:textId="27C767E9" w:rsidR="00D23B26" w:rsidRDefault="00C14348" w:rsidP="00C14348">
      <w:pPr>
        <w:pBdr>
          <w:bottom w:val="single" w:sz="6" w:space="1" w:color="auto"/>
        </w:pBdr>
        <w:rPr>
          <w:ins w:id="550" w:author="Scott Stoller" w:date="2021-09-26T21:46:00Z"/>
        </w:rPr>
      </w:pPr>
      <w:ins w:id="551" w:author="Scott Stoller" w:date="2021-09-26T21:46:00Z">
        <w:r>
          <w:t>3. Run your demo, indicating as you go which test case covers each item on the grading sheet. we might ask you to run test cases we supply before or after your prepared demo, and we may ask you to run variants of your test cases.</w:t>
        </w:r>
      </w:ins>
    </w:p>
    <w:p w14:paraId="27EA1616" w14:textId="77777777" w:rsidR="00C14348" w:rsidRDefault="00C14348" w:rsidP="00C14348">
      <w:pPr>
        <w:pBdr>
          <w:bottom w:val="single" w:sz="6" w:space="1" w:color="auto"/>
        </w:pBdr>
      </w:pPr>
    </w:p>
    <w:p w14:paraId="7CA12E16" w14:textId="4B2C6B91" w:rsidR="00EF6E12" w:rsidRDefault="00EF6E12" w:rsidP="00EF6E12">
      <w:pPr>
        <w:rPr>
          <w:b/>
          <w:bCs/>
        </w:rPr>
      </w:pPr>
      <w:del w:id="552" w:author="Scott Stoller" w:date="2021-09-26T17:27:00Z">
        <w:r w:rsidDel="005F2A89">
          <w:rPr>
            <w:b/>
            <w:bCs/>
          </w:rPr>
          <w:delText>9</w:delText>
        </w:r>
      </w:del>
      <w:ins w:id="553" w:author="Scott Stoller" w:date="2021-09-26T17:27:00Z">
        <w:r w:rsidR="005F2A89">
          <w:rPr>
            <w:b/>
            <w:bCs/>
          </w:rPr>
          <w:t>10</w:t>
        </w:r>
      </w:ins>
      <w:r>
        <w:rPr>
          <w:b/>
          <w:bCs/>
        </w:rPr>
        <w:t xml:space="preserve">. </w:t>
      </w:r>
      <w:r w:rsidRPr="00111994">
        <w:rPr>
          <w:b/>
          <w:bCs/>
        </w:rPr>
        <w:t>Comments</w:t>
      </w:r>
      <w:r>
        <w:rPr>
          <w:b/>
          <w:bCs/>
        </w:rPr>
        <w:t xml:space="preserve"> on the </w:t>
      </w:r>
      <w:del w:id="554" w:author="Scott Stoller" w:date="2021-09-26T17:27:00Z">
        <w:r w:rsidDel="005F2A89">
          <w:rPr>
            <w:b/>
            <w:bCs/>
          </w:rPr>
          <w:delText xml:space="preserve">Libra consensus </w:delText>
        </w:r>
      </w:del>
      <w:r>
        <w:rPr>
          <w:b/>
          <w:bCs/>
        </w:rPr>
        <w:t>paper</w:t>
      </w:r>
      <w:ins w:id="555" w:author="Scott Stoller" w:date="2021-09-26T17:27:00Z">
        <w:r w:rsidR="005F2A89">
          <w:rPr>
            <w:b/>
            <w:bCs/>
          </w:rPr>
          <w:t>s</w:t>
        </w:r>
      </w:ins>
    </w:p>
    <w:p w14:paraId="5A35DCBE" w14:textId="6CDBBD90" w:rsidR="00EF6E12" w:rsidRDefault="005F2A89" w:rsidP="00EF6E12">
      <w:pPr>
        <w:rPr>
          <w:b/>
          <w:bCs/>
        </w:rPr>
      </w:pPr>
      <w:ins w:id="556" w:author="Scott Stoller" w:date="2021-09-26T17:27:00Z">
        <w:r>
          <w:rPr>
            <w:b/>
            <w:bCs/>
          </w:rPr>
          <w:t>10</w:t>
        </w:r>
      </w:ins>
      <w:del w:id="557" w:author="Scott Stoller" w:date="2021-09-26T17:27:00Z">
        <w:r w:rsidR="00EF6E12" w:rsidDel="005F2A89">
          <w:rPr>
            <w:b/>
            <w:bCs/>
          </w:rPr>
          <w:delText>9</w:delText>
        </w:r>
      </w:del>
      <w:r w:rsidR="00EF6E12">
        <w:rPr>
          <w:b/>
          <w:bCs/>
        </w:rPr>
        <w:t>.1 Network Reliability</w:t>
      </w:r>
    </w:p>
    <w:p w14:paraId="4CC625A3" w14:textId="35A7AE7A" w:rsidR="002B30C1" w:rsidRDefault="007F4CB0" w:rsidP="00EF6E12">
      <w:pPr>
        <w:rPr>
          <w:ins w:id="558" w:author="Scott Stoller" w:date="2021-09-21T22:20:00Z"/>
        </w:rPr>
      </w:pPr>
      <w:r>
        <w:lastRenderedPageBreak/>
        <w:t>T</w:t>
      </w:r>
      <w:r w:rsidR="0025498D">
        <w:t xml:space="preserve">he </w:t>
      </w:r>
      <w:r w:rsidR="002B30C1">
        <w:t xml:space="preserve">Libra consensus </w:t>
      </w:r>
      <w:r w:rsidR="0025498D">
        <w:t xml:space="preserve">paper </w:t>
      </w:r>
      <w:r>
        <w:t>says that it assumes “</w:t>
      </w:r>
      <w:r w:rsidRPr="007F4CB0">
        <w:t>Every message sent at time t must be delivered by time max{</w:t>
      </w:r>
      <w:proofErr w:type="spellStart"/>
      <w:r w:rsidRPr="007F4CB0">
        <w:t>t,GST</w:t>
      </w:r>
      <w:proofErr w:type="spellEnd"/>
      <w:r w:rsidRPr="007F4CB0">
        <w:t>} + ∆.</w:t>
      </w:r>
      <w:r>
        <w:t xml:space="preserve">”  This </w:t>
      </w:r>
      <w:r w:rsidR="0003691B">
        <w:t xml:space="preserve">may </w:t>
      </w:r>
      <w:r>
        <w:t xml:space="preserve">be interpreted to imply that every message sent before GST is eventually delivered.  However, </w:t>
      </w:r>
      <w:r w:rsidR="00060320">
        <w:t>that is not actually required.  T</w:t>
      </w:r>
      <w:r>
        <w:t xml:space="preserve">he paper refers to </w:t>
      </w:r>
      <w:proofErr w:type="spellStart"/>
      <w:r w:rsidRPr="007F4CB0">
        <w:t>Dwork</w:t>
      </w:r>
      <w:proofErr w:type="spellEnd"/>
      <w:r w:rsidRPr="007F4CB0">
        <w:t xml:space="preserve"> et </w:t>
      </w:r>
      <w:proofErr w:type="spellStart"/>
      <w:r w:rsidRPr="007F4CB0">
        <w:t>al</w:t>
      </w:r>
      <w:r w:rsidR="00D84139">
        <w:t>’s</w:t>
      </w:r>
      <w:proofErr w:type="spellEnd"/>
      <w:r w:rsidR="00D84139">
        <w:t xml:space="preserve"> paper </w:t>
      </w:r>
      <w:r w:rsidR="00186822">
        <w:fldChar w:fldCharType="begin"/>
      </w:r>
      <w:r w:rsidR="00186822">
        <w:instrText xml:space="preserve"> HYPERLINK "https://groups.csail.mit.edu/tds/papers/Lynch/jacm88.pdf" </w:instrText>
      </w:r>
      <w:r w:rsidR="00186822">
        <w:fldChar w:fldCharType="separate"/>
      </w:r>
      <w:r w:rsidR="00D84139" w:rsidRPr="00D84139">
        <w:rPr>
          <w:rStyle w:val="Hyperlink"/>
        </w:rPr>
        <w:t>Consensus in the Presence of Partial Synchrony</w:t>
      </w:r>
      <w:r w:rsidR="00186822">
        <w:rPr>
          <w:rStyle w:val="Hyperlink"/>
        </w:rPr>
        <w:fldChar w:fldCharType="end"/>
      </w:r>
      <w:r w:rsidRPr="007F4CB0">
        <w:t xml:space="preserve"> </w:t>
      </w:r>
      <w:r>
        <w:t xml:space="preserve">for the concept of partial synchrony, and the </w:t>
      </w:r>
      <w:r w:rsidR="002B30C1">
        <w:t xml:space="preserve">detailed </w:t>
      </w:r>
      <w:r>
        <w:t xml:space="preserve">definition </w:t>
      </w:r>
      <w:r w:rsidR="00D84139">
        <w:t xml:space="preserve">of the GST-based model </w:t>
      </w:r>
      <w:r>
        <w:t xml:space="preserve">in that paper </w:t>
      </w:r>
      <w:r w:rsidR="00D84139">
        <w:t>(see Definition 2.3, especially item (3)) allows loss</w:t>
      </w:r>
      <w:r w:rsidR="008620A2">
        <w:t xml:space="preserve"> of messages sent before GST</w:t>
      </w:r>
      <w:r w:rsidR="002B30C1">
        <w:t xml:space="preserve">; </w:t>
      </w:r>
      <w:r w:rsidR="00D84139">
        <w:t xml:space="preserve">the assumption </w:t>
      </w:r>
      <w:r w:rsidR="00086293">
        <w:t xml:space="preserve">of timely delivery </w:t>
      </w:r>
      <w:r w:rsidR="00D84139">
        <w:t>applies only to messages sent after GST.</w:t>
      </w:r>
      <w:r w:rsidR="00086293">
        <w:t xml:space="preserve">  </w:t>
      </w:r>
      <w:ins w:id="559" w:author="Scott Stoller" w:date="2021-09-06T15:05:00Z">
        <w:r w:rsidR="008708B4">
          <w:t xml:space="preserve">You can see that the liveness proofs </w:t>
        </w:r>
      </w:ins>
      <w:ins w:id="560" w:author="Scott Stoller" w:date="2021-09-06T15:07:00Z">
        <w:r w:rsidR="008708B4">
          <w:t xml:space="preserve">in Section 6 of the Libra consensus paper </w:t>
        </w:r>
      </w:ins>
      <w:ins w:id="561" w:author="Scott Stoller" w:date="2021-09-06T15:05:00Z">
        <w:r w:rsidR="008708B4">
          <w:t xml:space="preserve">do not rely on delivery of messages </w:t>
        </w:r>
      </w:ins>
      <w:ins w:id="562" w:author="Scott Stoller" w:date="2021-09-06T15:06:00Z">
        <w:r w:rsidR="008708B4">
          <w:t xml:space="preserve">from </w:t>
        </w:r>
      </w:ins>
      <w:ins w:id="563" w:author="Scott Stoller" w:date="2021-09-06T15:07:00Z">
        <w:r w:rsidR="008708B4">
          <w:t xml:space="preserve">“old” </w:t>
        </w:r>
      </w:ins>
      <w:ins w:id="564" w:author="Scott Stoller" w:date="2021-09-06T15:06:00Z">
        <w:r w:rsidR="008708B4">
          <w:t>rounds</w:t>
        </w:r>
      </w:ins>
      <w:ins w:id="565" w:author="Scott Stoller" w:date="2021-09-06T15:07:00Z">
        <w:r w:rsidR="008708B4">
          <w:t xml:space="preserve">.  Also, </w:t>
        </w:r>
      </w:ins>
      <w:r w:rsidR="00086293">
        <w:t xml:space="preserve">I confirmed with Dahlia </w:t>
      </w:r>
      <w:proofErr w:type="spellStart"/>
      <w:r w:rsidR="00086293">
        <w:t>Malkhi</w:t>
      </w:r>
      <w:proofErr w:type="spellEnd"/>
      <w:r w:rsidR="000E351A">
        <w:t>—</w:t>
      </w:r>
      <w:r w:rsidR="00E255D2">
        <w:t xml:space="preserve">an author of the </w:t>
      </w:r>
      <w:proofErr w:type="spellStart"/>
      <w:r w:rsidR="00E255D2">
        <w:t>HotStuff</w:t>
      </w:r>
      <w:proofErr w:type="spellEnd"/>
      <w:r w:rsidR="00E255D2">
        <w:t xml:space="preserve"> paper, and a member of “The </w:t>
      </w:r>
      <w:proofErr w:type="spellStart"/>
      <w:r w:rsidR="00E255D2">
        <w:t>LibraBFT</w:t>
      </w:r>
      <w:proofErr w:type="spellEnd"/>
      <w:r w:rsidR="00E255D2">
        <w:t xml:space="preserve"> Team” that wrote the Libra consensus paper</w:t>
      </w:r>
      <w:r w:rsidR="000E351A">
        <w:t>—</w:t>
      </w:r>
      <w:r w:rsidR="00086293">
        <w:t xml:space="preserve">that </w:t>
      </w:r>
      <w:r w:rsidR="006C68C6">
        <w:t xml:space="preserve">the </w:t>
      </w:r>
      <w:r w:rsidR="00086293">
        <w:t xml:space="preserve">Libra consensus </w:t>
      </w:r>
      <w:r w:rsidR="006C68C6">
        <w:t>algorithm tolerates message loss before GST.</w:t>
      </w:r>
      <w:r w:rsidR="000E351A">
        <w:t xml:space="preserve"> </w:t>
      </w:r>
      <w:r w:rsidR="0040525D">
        <w:t xml:space="preserve"> Therefore, your implementation should </w:t>
      </w:r>
      <w:proofErr w:type="gramStart"/>
      <w:r w:rsidR="0040525D">
        <w:t>take into account</w:t>
      </w:r>
      <w:proofErr w:type="gramEnd"/>
      <w:r w:rsidR="0040525D">
        <w:t xml:space="preserve"> that message loss before GST is possible.  </w:t>
      </w:r>
      <w:r w:rsidR="000E351A">
        <w:t>Also, note that t</w:t>
      </w:r>
      <w:r w:rsidR="002B30C1">
        <w:t xml:space="preserve">he network is not assumed to be FIFO. </w:t>
      </w:r>
    </w:p>
    <w:p w14:paraId="6762C10D" w14:textId="54CD1B11" w:rsidR="00BE30CA" w:rsidRDefault="005F2A89" w:rsidP="00BE30CA">
      <w:pPr>
        <w:rPr>
          <w:ins w:id="566" w:author="Scott Stoller" w:date="2021-09-21T22:21:00Z"/>
          <w:b/>
          <w:bCs/>
        </w:rPr>
      </w:pPr>
      <w:ins w:id="567" w:author="Scott Stoller" w:date="2021-09-26T17:27:00Z">
        <w:r>
          <w:rPr>
            <w:b/>
            <w:bCs/>
          </w:rPr>
          <w:t>10</w:t>
        </w:r>
      </w:ins>
      <w:ins w:id="568" w:author="Scott Stoller" w:date="2021-09-21T22:21:00Z">
        <w:r w:rsidR="00BE30CA">
          <w:rPr>
            <w:b/>
            <w:bCs/>
          </w:rPr>
          <w:t>.2 Errata</w:t>
        </w:r>
      </w:ins>
      <w:ins w:id="569" w:author="Scott Stoller" w:date="2021-09-26T10:06:00Z">
        <w:r w:rsidR="00551A8A">
          <w:rPr>
            <w:b/>
            <w:bCs/>
          </w:rPr>
          <w:t xml:space="preserve"> </w:t>
        </w:r>
      </w:ins>
      <w:ins w:id="570" w:author="Scott Stoller" w:date="2021-09-26T10:07:00Z">
        <w:r w:rsidR="00551A8A">
          <w:rPr>
            <w:b/>
            <w:bCs/>
          </w:rPr>
          <w:t>for</w:t>
        </w:r>
      </w:ins>
      <w:ins w:id="571" w:author="Scott Stoller" w:date="2021-09-26T10:06:00Z">
        <w:r w:rsidR="00551A8A">
          <w:rPr>
            <w:b/>
            <w:bCs/>
          </w:rPr>
          <w:t xml:space="preserve"> Libra consensus paper</w:t>
        </w:r>
      </w:ins>
    </w:p>
    <w:p w14:paraId="11BE7998" w14:textId="10C360A3" w:rsidR="00BE30CA" w:rsidRDefault="00BE30CA" w:rsidP="00EF6E12">
      <w:pPr>
        <w:rPr>
          <w:ins w:id="572" w:author="Scott Stoller" w:date="2021-09-21T22:22:00Z"/>
        </w:rPr>
      </w:pPr>
      <w:ins w:id="573" w:author="Scott Stoller" w:date="2021-09-21T22:22:00Z">
        <w:r>
          <w:t>In Block-</w:t>
        </w:r>
        <w:proofErr w:type="spellStart"/>
        <w:r>
          <w:t>tree.process_vote</w:t>
        </w:r>
        <w:proofErr w:type="spellEnd"/>
        <w:r>
          <w:t xml:space="preserve">, V should be </w:t>
        </w:r>
        <w:proofErr w:type="spellStart"/>
        <w:r>
          <w:t>PendingVotes</w:t>
        </w:r>
        <w:proofErr w:type="spellEnd"/>
        <w:r>
          <w:t>.</w:t>
        </w:r>
      </w:ins>
    </w:p>
    <w:p w14:paraId="0260B67C" w14:textId="4A713E1F" w:rsidR="00551A8A" w:rsidRDefault="005F2A89" w:rsidP="00551A8A">
      <w:pPr>
        <w:rPr>
          <w:ins w:id="574" w:author="Scott Stoller" w:date="2021-09-26T10:07:00Z"/>
          <w:b/>
          <w:bCs/>
        </w:rPr>
      </w:pPr>
      <w:ins w:id="575" w:author="Scott Stoller" w:date="2021-09-26T17:27:00Z">
        <w:r>
          <w:rPr>
            <w:b/>
            <w:bCs/>
          </w:rPr>
          <w:t>10</w:t>
        </w:r>
      </w:ins>
      <w:ins w:id="576" w:author="Scott Stoller" w:date="2021-09-26T10:07:00Z">
        <w:r w:rsidR="00551A8A">
          <w:rPr>
            <w:b/>
            <w:bCs/>
          </w:rPr>
          <w:t xml:space="preserve">.3 Errata for </w:t>
        </w:r>
      </w:ins>
      <w:proofErr w:type="spellStart"/>
      <w:ins w:id="577" w:author="Scott Stoller" w:date="2021-09-26T12:40:00Z">
        <w:r w:rsidR="00490D86">
          <w:rPr>
            <w:b/>
            <w:bCs/>
          </w:rPr>
          <w:t>D</w:t>
        </w:r>
      </w:ins>
      <w:ins w:id="578" w:author="Scott Stoller" w:date="2021-09-26T10:07:00Z">
        <w:r w:rsidR="00551A8A">
          <w:rPr>
            <w:b/>
            <w:bCs/>
          </w:rPr>
          <w:t>iemBFT</w:t>
        </w:r>
        <w:proofErr w:type="spellEnd"/>
        <w:r w:rsidR="00551A8A">
          <w:rPr>
            <w:b/>
            <w:bCs/>
          </w:rPr>
          <w:t xml:space="preserve"> v4 paper</w:t>
        </w:r>
      </w:ins>
    </w:p>
    <w:p w14:paraId="56053695" w14:textId="77777777" w:rsidR="0032374D" w:rsidRDefault="0032374D" w:rsidP="0032374D">
      <w:pPr>
        <w:rPr>
          <w:ins w:id="579" w:author="Scott Stoller" w:date="2021-09-26T10:07:00Z"/>
        </w:rPr>
      </w:pPr>
      <w:ins w:id="580" w:author="Scott Stoller" w:date="2021-09-26T10:07:00Z">
        <w:r>
          <w:t>Note: If you find typos or other minor errors in the paper, please share them, and I’ll add them to this list.</w:t>
        </w:r>
      </w:ins>
    </w:p>
    <w:p w14:paraId="325EF9B9" w14:textId="2A67B931" w:rsidR="00BE30CA" w:rsidRDefault="005F2A89" w:rsidP="00EF6E12">
      <w:ins w:id="581" w:author="Scott Stoller" w:date="2021-09-26T17:28:00Z">
        <w:r>
          <w:t>The paper says</w:t>
        </w:r>
      </w:ins>
    </w:p>
    <w:sectPr w:rsidR="00BE30CA" w:rsidSect="00507727">
      <w:pgSz w:w="12240" w:h="15840"/>
      <w:pgMar w:top="1440" w:right="1170" w:bottom="1440" w:left="1440" w:header="720" w:footer="720" w:gutter="0"/>
      <w:cols w:space="720"/>
      <w:docGrid w:linePitch="360"/>
      <w:sectPrChange w:id="582" w:author="Scott Stoller" w:date="2021-09-22T19:49:00Z">
        <w:sectPr w:rsidR="00BE30CA" w:rsidSect="00507727">
          <w:pgMar w:top="1440" w:right="1440" w:bottom="1440" w:left="1440" w:header="720" w:footer="720" w:gutter="0"/>
        </w:sectPr>
      </w:sectPrChang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0600F"/>
    <w:multiLevelType w:val="hybridMultilevel"/>
    <w:tmpl w:val="D7265E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007C7E"/>
    <w:multiLevelType w:val="hybridMultilevel"/>
    <w:tmpl w:val="9BBADC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75517E"/>
    <w:multiLevelType w:val="multilevel"/>
    <w:tmpl w:val="1780F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D81048"/>
    <w:multiLevelType w:val="hybridMultilevel"/>
    <w:tmpl w:val="8FA8A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2758BC"/>
    <w:multiLevelType w:val="hybridMultilevel"/>
    <w:tmpl w:val="BD2A6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cott Stoller">
    <w15:presenceInfo w15:providerId="AD" w15:userId="S::Scott.Stoller@stonybrook.edu::f053f9fe-26e5-4cd3-9d66-f451f5fd76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1F3"/>
    <w:rsid w:val="00002D53"/>
    <w:rsid w:val="00032F4D"/>
    <w:rsid w:val="0003691B"/>
    <w:rsid w:val="00047C74"/>
    <w:rsid w:val="00050733"/>
    <w:rsid w:val="00051A04"/>
    <w:rsid w:val="00053523"/>
    <w:rsid w:val="00055F2A"/>
    <w:rsid w:val="00055F63"/>
    <w:rsid w:val="000568FF"/>
    <w:rsid w:val="00060162"/>
    <w:rsid w:val="00060320"/>
    <w:rsid w:val="00061701"/>
    <w:rsid w:val="00077FF2"/>
    <w:rsid w:val="00083A64"/>
    <w:rsid w:val="00085238"/>
    <w:rsid w:val="00086293"/>
    <w:rsid w:val="000905AD"/>
    <w:rsid w:val="00094AC3"/>
    <w:rsid w:val="000A726B"/>
    <w:rsid w:val="000A7982"/>
    <w:rsid w:val="000B0992"/>
    <w:rsid w:val="000C5E6B"/>
    <w:rsid w:val="000E1F23"/>
    <w:rsid w:val="000E287B"/>
    <w:rsid w:val="000E2E97"/>
    <w:rsid w:val="000E351A"/>
    <w:rsid w:val="000F18A8"/>
    <w:rsid w:val="000F2601"/>
    <w:rsid w:val="001014D8"/>
    <w:rsid w:val="00111994"/>
    <w:rsid w:val="00115D59"/>
    <w:rsid w:val="00123C64"/>
    <w:rsid w:val="00131EA7"/>
    <w:rsid w:val="001556A7"/>
    <w:rsid w:val="00162194"/>
    <w:rsid w:val="001765C4"/>
    <w:rsid w:val="001828D7"/>
    <w:rsid w:val="00186822"/>
    <w:rsid w:val="001A500C"/>
    <w:rsid w:val="001C048F"/>
    <w:rsid w:val="001C05B8"/>
    <w:rsid w:val="001C4785"/>
    <w:rsid w:val="001C7B13"/>
    <w:rsid w:val="001D6F14"/>
    <w:rsid w:val="001E43BA"/>
    <w:rsid w:val="001E7853"/>
    <w:rsid w:val="001F3982"/>
    <w:rsid w:val="001F639C"/>
    <w:rsid w:val="001F7FCC"/>
    <w:rsid w:val="002029E6"/>
    <w:rsid w:val="00224ED5"/>
    <w:rsid w:val="00236860"/>
    <w:rsid w:val="00236D1C"/>
    <w:rsid w:val="0024263C"/>
    <w:rsid w:val="00247E3D"/>
    <w:rsid w:val="0025498D"/>
    <w:rsid w:val="002549C9"/>
    <w:rsid w:val="00255F77"/>
    <w:rsid w:val="00262CEF"/>
    <w:rsid w:val="00262E40"/>
    <w:rsid w:val="0027278A"/>
    <w:rsid w:val="0027674A"/>
    <w:rsid w:val="00276771"/>
    <w:rsid w:val="00280C2B"/>
    <w:rsid w:val="00287B7D"/>
    <w:rsid w:val="002911E3"/>
    <w:rsid w:val="002965DC"/>
    <w:rsid w:val="002A45F9"/>
    <w:rsid w:val="002B30C1"/>
    <w:rsid w:val="002C2030"/>
    <w:rsid w:val="002C5688"/>
    <w:rsid w:val="002C7A1D"/>
    <w:rsid w:val="002D7623"/>
    <w:rsid w:val="002E147A"/>
    <w:rsid w:val="002E6A82"/>
    <w:rsid w:val="002F0371"/>
    <w:rsid w:val="002F0AEB"/>
    <w:rsid w:val="002F312A"/>
    <w:rsid w:val="0031190B"/>
    <w:rsid w:val="0032098C"/>
    <w:rsid w:val="0032374D"/>
    <w:rsid w:val="00341ADD"/>
    <w:rsid w:val="00354791"/>
    <w:rsid w:val="00385956"/>
    <w:rsid w:val="003A1882"/>
    <w:rsid w:val="003A41A5"/>
    <w:rsid w:val="003A5036"/>
    <w:rsid w:val="003B229A"/>
    <w:rsid w:val="003B783A"/>
    <w:rsid w:val="003C6112"/>
    <w:rsid w:val="003E4C36"/>
    <w:rsid w:val="003F3BCC"/>
    <w:rsid w:val="00404EC6"/>
    <w:rsid w:val="0040525D"/>
    <w:rsid w:val="00405AF1"/>
    <w:rsid w:val="00416A65"/>
    <w:rsid w:val="00420F3A"/>
    <w:rsid w:val="00456A36"/>
    <w:rsid w:val="00460591"/>
    <w:rsid w:val="00481FB8"/>
    <w:rsid w:val="00490D86"/>
    <w:rsid w:val="00491138"/>
    <w:rsid w:val="004916BE"/>
    <w:rsid w:val="004929D7"/>
    <w:rsid w:val="004B41B4"/>
    <w:rsid w:val="004D5CBC"/>
    <w:rsid w:val="004D754C"/>
    <w:rsid w:val="004F2A74"/>
    <w:rsid w:val="004F4163"/>
    <w:rsid w:val="00507727"/>
    <w:rsid w:val="0051028A"/>
    <w:rsid w:val="0051211F"/>
    <w:rsid w:val="005231D5"/>
    <w:rsid w:val="00540E41"/>
    <w:rsid w:val="005435BB"/>
    <w:rsid w:val="00543A3C"/>
    <w:rsid w:val="00551A8A"/>
    <w:rsid w:val="005532C8"/>
    <w:rsid w:val="0055567A"/>
    <w:rsid w:val="005643C1"/>
    <w:rsid w:val="00564681"/>
    <w:rsid w:val="00576F0B"/>
    <w:rsid w:val="00577F98"/>
    <w:rsid w:val="0058383E"/>
    <w:rsid w:val="00584C66"/>
    <w:rsid w:val="0059545D"/>
    <w:rsid w:val="005976D6"/>
    <w:rsid w:val="005A124C"/>
    <w:rsid w:val="005C52D8"/>
    <w:rsid w:val="005D1726"/>
    <w:rsid w:val="005D3373"/>
    <w:rsid w:val="005E6C50"/>
    <w:rsid w:val="005F2A89"/>
    <w:rsid w:val="00601E7C"/>
    <w:rsid w:val="00602D7A"/>
    <w:rsid w:val="00604D7F"/>
    <w:rsid w:val="00607F04"/>
    <w:rsid w:val="006106B8"/>
    <w:rsid w:val="00624B16"/>
    <w:rsid w:val="0063450B"/>
    <w:rsid w:val="0065627C"/>
    <w:rsid w:val="0066618A"/>
    <w:rsid w:val="006665BF"/>
    <w:rsid w:val="006743DC"/>
    <w:rsid w:val="00683009"/>
    <w:rsid w:val="00686D09"/>
    <w:rsid w:val="00692213"/>
    <w:rsid w:val="006A6550"/>
    <w:rsid w:val="006A743A"/>
    <w:rsid w:val="006C1D16"/>
    <w:rsid w:val="006C68C6"/>
    <w:rsid w:val="006C70BC"/>
    <w:rsid w:val="006D23F2"/>
    <w:rsid w:val="006E1DCA"/>
    <w:rsid w:val="006E55A6"/>
    <w:rsid w:val="006F465D"/>
    <w:rsid w:val="00723B11"/>
    <w:rsid w:val="007242BF"/>
    <w:rsid w:val="00732687"/>
    <w:rsid w:val="00734C7C"/>
    <w:rsid w:val="00735877"/>
    <w:rsid w:val="0073643F"/>
    <w:rsid w:val="00744693"/>
    <w:rsid w:val="00751C32"/>
    <w:rsid w:val="00762208"/>
    <w:rsid w:val="00764630"/>
    <w:rsid w:val="00771E5C"/>
    <w:rsid w:val="00785D22"/>
    <w:rsid w:val="00790220"/>
    <w:rsid w:val="00792E79"/>
    <w:rsid w:val="007B3F51"/>
    <w:rsid w:val="007B41F3"/>
    <w:rsid w:val="007B44C2"/>
    <w:rsid w:val="007C1F90"/>
    <w:rsid w:val="007C6260"/>
    <w:rsid w:val="007D7AAD"/>
    <w:rsid w:val="007E1162"/>
    <w:rsid w:val="007E6E3D"/>
    <w:rsid w:val="007F1193"/>
    <w:rsid w:val="007F4CB0"/>
    <w:rsid w:val="007F7CC4"/>
    <w:rsid w:val="00803937"/>
    <w:rsid w:val="008213F7"/>
    <w:rsid w:val="00821407"/>
    <w:rsid w:val="00835AD7"/>
    <w:rsid w:val="00853A2E"/>
    <w:rsid w:val="00853C74"/>
    <w:rsid w:val="008548D3"/>
    <w:rsid w:val="008573D0"/>
    <w:rsid w:val="00861475"/>
    <w:rsid w:val="008620A2"/>
    <w:rsid w:val="008708B4"/>
    <w:rsid w:val="00871DAD"/>
    <w:rsid w:val="00891FBF"/>
    <w:rsid w:val="00893EA9"/>
    <w:rsid w:val="00897D98"/>
    <w:rsid w:val="008A637F"/>
    <w:rsid w:val="008C2FCB"/>
    <w:rsid w:val="008D7693"/>
    <w:rsid w:val="008E3D36"/>
    <w:rsid w:val="008E45AA"/>
    <w:rsid w:val="008E5894"/>
    <w:rsid w:val="008F5A09"/>
    <w:rsid w:val="008F78D6"/>
    <w:rsid w:val="00921ACC"/>
    <w:rsid w:val="0092360B"/>
    <w:rsid w:val="009258BD"/>
    <w:rsid w:val="00927422"/>
    <w:rsid w:val="00942FA3"/>
    <w:rsid w:val="00945406"/>
    <w:rsid w:val="009465CF"/>
    <w:rsid w:val="009550C2"/>
    <w:rsid w:val="0096108F"/>
    <w:rsid w:val="009615EC"/>
    <w:rsid w:val="00980278"/>
    <w:rsid w:val="00990809"/>
    <w:rsid w:val="00994505"/>
    <w:rsid w:val="009A36D0"/>
    <w:rsid w:val="009B3FD3"/>
    <w:rsid w:val="009B60EB"/>
    <w:rsid w:val="009C1FCC"/>
    <w:rsid w:val="009E3453"/>
    <w:rsid w:val="009E34EF"/>
    <w:rsid w:val="009F2063"/>
    <w:rsid w:val="009F46F3"/>
    <w:rsid w:val="00A02681"/>
    <w:rsid w:val="00A07ED1"/>
    <w:rsid w:val="00A1327A"/>
    <w:rsid w:val="00A202EB"/>
    <w:rsid w:val="00A408F4"/>
    <w:rsid w:val="00A46246"/>
    <w:rsid w:val="00A6679D"/>
    <w:rsid w:val="00A92AB8"/>
    <w:rsid w:val="00A9447B"/>
    <w:rsid w:val="00AB1ED4"/>
    <w:rsid w:val="00AB53B4"/>
    <w:rsid w:val="00AB777B"/>
    <w:rsid w:val="00AC1F67"/>
    <w:rsid w:val="00AC2D1F"/>
    <w:rsid w:val="00AC763C"/>
    <w:rsid w:val="00AD5561"/>
    <w:rsid w:val="00AD6BE8"/>
    <w:rsid w:val="00AF1479"/>
    <w:rsid w:val="00AF194C"/>
    <w:rsid w:val="00AF3AA7"/>
    <w:rsid w:val="00B04921"/>
    <w:rsid w:val="00B156C1"/>
    <w:rsid w:val="00B15DE2"/>
    <w:rsid w:val="00B40DD0"/>
    <w:rsid w:val="00B44B22"/>
    <w:rsid w:val="00B5215B"/>
    <w:rsid w:val="00B579E7"/>
    <w:rsid w:val="00B6563E"/>
    <w:rsid w:val="00B6600A"/>
    <w:rsid w:val="00B72D6B"/>
    <w:rsid w:val="00B7746A"/>
    <w:rsid w:val="00B81320"/>
    <w:rsid w:val="00B81F3B"/>
    <w:rsid w:val="00B96341"/>
    <w:rsid w:val="00B9651A"/>
    <w:rsid w:val="00BA726F"/>
    <w:rsid w:val="00BB4EA8"/>
    <w:rsid w:val="00BC5663"/>
    <w:rsid w:val="00BC78DB"/>
    <w:rsid w:val="00BD159F"/>
    <w:rsid w:val="00BD6818"/>
    <w:rsid w:val="00BE30CA"/>
    <w:rsid w:val="00BF5D9C"/>
    <w:rsid w:val="00C01809"/>
    <w:rsid w:val="00C04221"/>
    <w:rsid w:val="00C12C78"/>
    <w:rsid w:val="00C14348"/>
    <w:rsid w:val="00C22305"/>
    <w:rsid w:val="00C2241F"/>
    <w:rsid w:val="00C31EB7"/>
    <w:rsid w:val="00C34778"/>
    <w:rsid w:val="00C350CD"/>
    <w:rsid w:val="00C47760"/>
    <w:rsid w:val="00C47E91"/>
    <w:rsid w:val="00C47F65"/>
    <w:rsid w:val="00C50FE1"/>
    <w:rsid w:val="00C740A9"/>
    <w:rsid w:val="00C761DC"/>
    <w:rsid w:val="00C76C0F"/>
    <w:rsid w:val="00C849AD"/>
    <w:rsid w:val="00C8523A"/>
    <w:rsid w:val="00C93B78"/>
    <w:rsid w:val="00C9595C"/>
    <w:rsid w:val="00C97C22"/>
    <w:rsid w:val="00CA05B9"/>
    <w:rsid w:val="00CA437A"/>
    <w:rsid w:val="00CB0618"/>
    <w:rsid w:val="00CB0A6D"/>
    <w:rsid w:val="00CB484D"/>
    <w:rsid w:val="00CC6937"/>
    <w:rsid w:val="00CC7251"/>
    <w:rsid w:val="00CD19D0"/>
    <w:rsid w:val="00CD3220"/>
    <w:rsid w:val="00CE0B58"/>
    <w:rsid w:val="00CE6F23"/>
    <w:rsid w:val="00CF124A"/>
    <w:rsid w:val="00D07E79"/>
    <w:rsid w:val="00D23B26"/>
    <w:rsid w:val="00D23C06"/>
    <w:rsid w:val="00D2768D"/>
    <w:rsid w:val="00D44648"/>
    <w:rsid w:val="00D524BE"/>
    <w:rsid w:val="00D561DC"/>
    <w:rsid w:val="00D66636"/>
    <w:rsid w:val="00D84139"/>
    <w:rsid w:val="00DA775A"/>
    <w:rsid w:val="00DC1D75"/>
    <w:rsid w:val="00DC694A"/>
    <w:rsid w:val="00DD2DC9"/>
    <w:rsid w:val="00DD6095"/>
    <w:rsid w:val="00DE1FC3"/>
    <w:rsid w:val="00E105BA"/>
    <w:rsid w:val="00E15E1C"/>
    <w:rsid w:val="00E17AE3"/>
    <w:rsid w:val="00E255D2"/>
    <w:rsid w:val="00E520BD"/>
    <w:rsid w:val="00E53D72"/>
    <w:rsid w:val="00E67B28"/>
    <w:rsid w:val="00E73E93"/>
    <w:rsid w:val="00E86246"/>
    <w:rsid w:val="00EA28E1"/>
    <w:rsid w:val="00ED28F6"/>
    <w:rsid w:val="00EE53C6"/>
    <w:rsid w:val="00EE5F7A"/>
    <w:rsid w:val="00EF6E12"/>
    <w:rsid w:val="00F0411A"/>
    <w:rsid w:val="00F06448"/>
    <w:rsid w:val="00F13F4C"/>
    <w:rsid w:val="00F22D47"/>
    <w:rsid w:val="00F245EF"/>
    <w:rsid w:val="00F436D3"/>
    <w:rsid w:val="00F44F84"/>
    <w:rsid w:val="00F45224"/>
    <w:rsid w:val="00F50D54"/>
    <w:rsid w:val="00F5322A"/>
    <w:rsid w:val="00F6120E"/>
    <w:rsid w:val="00F77529"/>
    <w:rsid w:val="00F82CE9"/>
    <w:rsid w:val="00F84706"/>
    <w:rsid w:val="00F872B2"/>
    <w:rsid w:val="00F97A44"/>
    <w:rsid w:val="00FA0144"/>
    <w:rsid w:val="00FB41B7"/>
    <w:rsid w:val="00FC06D9"/>
    <w:rsid w:val="00FE0CC4"/>
    <w:rsid w:val="00FF327F"/>
    <w:rsid w:val="00FF5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676F6"/>
  <w15:chartTrackingRefBased/>
  <w15:docId w15:val="{29EB4FBF-EA80-4FA3-99E2-C4A38EBAD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1A8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1994"/>
    <w:rPr>
      <w:color w:val="0563C1" w:themeColor="hyperlink"/>
      <w:u w:val="single"/>
    </w:rPr>
  </w:style>
  <w:style w:type="character" w:styleId="UnresolvedMention">
    <w:name w:val="Unresolved Mention"/>
    <w:basedOn w:val="DefaultParagraphFont"/>
    <w:uiPriority w:val="99"/>
    <w:semiHidden/>
    <w:unhideWhenUsed/>
    <w:rsid w:val="00111994"/>
    <w:rPr>
      <w:color w:val="605E5C"/>
      <w:shd w:val="clear" w:color="auto" w:fill="E1DFDD"/>
    </w:rPr>
  </w:style>
  <w:style w:type="character" w:styleId="FollowedHyperlink">
    <w:name w:val="FollowedHyperlink"/>
    <w:basedOn w:val="DefaultParagraphFont"/>
    <w:uiPriority w:val="99"/>
    <w:semiHidden/>
    <w:unhideWhenUsed/>
    <w:rsid w:val="00584C66"/>
    <w:rPr>
      <w:color w:val="954F72" w:themeColor="followedHyperlink"/>
      <w:u w:val="single"/>
    </w:rPr>
  </w:style>
  <w:style w:type="paragraph" w:styleId="ListParagraph">
    <w:name w:val="List Paragraph"/>
    <w:basedOn w:val="Normal"/>
    <w:uiPriority w:val="34"/>
    <w:qFormat/>
    <w:rsid w:val="002C2030"/>
    <w:pPr>
      <w:ind w:left="720"/>
      <w:contextualSpacing/>
    </w:pPr>
  </w:style>
  <w:style w:type="character" w:styleId="CommentReference">
    <w:name w:val="annotation reference"/>
    <w:basedOn w:val="DefaultParagraphFont"/>
    <w:uiPriority w:val="99"/>
    <w:semiHidden/>
    <w:unhideWhenUsed/>
    <w:rsid w:val="0092360B"/>
    <w:rPr>
      <w:sz w:val="16"/>
      <w:szCs w:val="16"/>
    </w:rPr>
  </w:style>
  <w:style w:type="paragraph" w:styleId="CommentText">
    <w:name w:val="annotation text"/>
    <w:basedOn w:val="Normal"/>
    <w:link w:val="CommentTextChar"/>
    <w:uiPriority w:val="99"/>
    <w:semiHidden/>
    <w:unhideWhenUsed/>
    <w:rsid w:val="0092360B"/>
    <w:pPr>
      <w:spacing w:line="240" w:lineRule="auto"/>
    </w:pPr>
    <w:rPr>
      <w:sz w:val="20"/>
      <w:szCs w:val="20"/>
    </w:rPr>
  </w:style>
  <w:style w:type="character" w:customStyle="1" w:styleId="CommentTextChar">
    <w:name w:val="Comment Text Char"/>
    <w:basedOn w:val="DefaultParagraphFont"/>
    <w:link w:val="CommentText"/>
    <w:uiPriority w:val="99"/>
    <w:semiHidden/>
    <w:rsid w:val="0092360B"/>
    <w:rPr>
      <w:sz w:val="20"/>
      <w:szCs w:val="20"/>
    </w:rPr>
  </w:style>
  <w:style w:type="paragraph" w:styleId="CommentSubject">
    <w:name w:val="annotation subject"/>
    <w:basedOn w:val="CommentText"/>
    <w:next w:val="CommentText"/>
    <w:link w:val="CommentSubjectChar"/>
    <w:uiPriority w:val="99"/>
    <w:semiHidden/>
    <w:unhideWhenUsed/>
    <w:rsid w:val="0092360B"/>
    <w:rPr>
      <w:b/>
      <w:bCs/>
    </w:rPr>
  </w:style>
  <w:style w:type="character" w:customStyle="1" w:styleId="CommentSubjectChar">
    <w:name w:val="Comment Subject Char"/>
    <w:basedOn w:val="CommentTextChar"/>
    <w:link w:val="CommentSubject"/>
    <w:uiPriority w:val="99"/>
    <w:semiHidden/>
    <w:rsid w:val="0092360B"/>
    <w:rPr>
      <w:b/>
      <w:bCs/>
      <w:sz w:val="20"/>
      <w:szCs w:val="20"/>
    </w:rPr>
  </w:style>
  <w:style w:type="paragraph" w:styleId="Revision">
    <w:name w:val="Revision"/>
    <w:hidden/>
    <w:uiPriority w:val="99"/>
    <w:semiHidden/>
    <w:rsid w:val="00123C6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122190">
      <w:bodyDiv w:val="1"/>
      <w:marLeft w:val="0"/>
      <w:marRight w:val="0"/>
      <w:marTop w:val="0"/>
      <w:marBottom w:val="0"/>
      <w:divBdr>
        <w:top w:val="none" w:sz="0" w:space="0" w:color="auto"/>
        <w:left w:val="none" w:sz="0" w:space="0" w:color="auto"/>
        <w:bottom w:val="none" w:sz="0" w:space="0" w:color="auto"/>
        <w:right w:val="none" w:sz="0" w:space="0" w:color="auto"/>
      </w:divBdr>
    </w:div>
    <w:div w:id="1203248778">
      <w:bodyDiv w:val="1"/>
      <w:marLeft w:val="0"/>
      <w:marRight w:val="0"/>
      <w:marTop w:val="0"/>
      <w:marBottom w:val="0"/>
      <w:divBdr>
        <w:top w:val="none" w:sz="0" w:space="0" w:color="auto"/>
        <w:left w:val="none" w:sz="0" w:space="0" w:color="auto"/>
        <w:bottom w:val="none" w:sz="0" w:space="0" w:color="auto"/>
        <w:right w:val="none" w:sz="0" w:space="0" w:color="auto"/>
      </w:divBdr>
    </w:div>
    <w:div w:id="1510557586">
      <w:bodyDiv w:val="1"/>
      <w:marLeft w:val="0"/>
      <w:marRight w:val="0"/>
      <w:marTop w:val="0"/>
      <w:marBottom w:val="0"/>
      <w:divBdr>
        <w:top w:val="none" w:sz="0" w:space="0" w:color="auto"/>
        <w:left w:val="none" w:sz="0" w:space="0" w:color="auto"/>
        <w:bottom w:val="none" w:sz="0" w:space="0" w:color="auto"/>
        <w:right w:val="none" w:sz="0" w:space="0" w:color="auto"/>
      </w:divBdr>
    </w:div>
    <w:div w:id="1573927281">
      <w:bodyDiv w:val="1"/>
      <w:marLeft w:val="0"/>
      <w:marRight w:val="0"/>
      <w:marTop w:val="0"/>
      <w:marBottom w:val="0"/>
      <w:divBdr>
        <w:top w:val="none" w:sz="0" w:space="0" w:color="auto"/>
        <w:left w:val="none" w:sz="0" w:space="0" w:color="auto"/>
        <w:bottom w:val="none" w:sz="0" w:space="0" w:color="auto"/>
        <w:right w:val="none" w:sz="0" w:space="0" w:color="auto"/>
      </w:divBdr>
    </w:div>
    <w:div w:id="2081751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2769</TotalTime>
  <Pages>10</Pages>
  <Words>4461</Words>
  <Characters>25429</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Stoller</dc:creator>
  <cp:keywords/>
  <dc:description/>
  <cp:lastModifiedBy>Scott Stoller</cp:lastModifiedBy>
  <cp:revision>310</cp:revision>
  <cp:lastPrinted>2021-09-25T14:38:00Z</cp:lastPrinted>
  <dcterms:created xsi:type="dcterms:W3CDTF">2021-09-02T21:07:00Z</dcterms:created>
  <dcterms:modified xsi:type="dcterms:W3CDTF">2021-09-27T14:19:00Z</dcterms:modified>
</cp:coreProperties>
</file>